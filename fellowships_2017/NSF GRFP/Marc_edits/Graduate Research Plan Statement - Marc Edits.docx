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71BC3E" w14:textId="77777777" w:rsidR="002F48F6" w:rsidRPr="006F5E45" w:rsidRDefault="006F5E45" w:rsidP="002936F2">
      <w:pPr>
        <w:pStyle w:val="Heading1"/>
        <w:numPr>
          <w:ilvl w:val="0"/>
          <w:numId w:val="0"/>
        </w:numPr>
        <w:rPr>
          <w:u w:val="single"/>
        </w:rPr>
      </w:pPr>
      <w:r w:rsidRPr="006F5E45">
        <w:rPr>
          <w:u w:val="single"/>
        </w:rPr>
        <w:t>Graduate Research Plan Statement</w:t>
      </w:r>
    </w:p>
    <w:p w14:paraId="584F8FFB" w14:textId="77777777" w:rsidR="00617802" w:rsidRDefault="006802C3" w:rsidP="00617802">
      <w:pPr>
        <w:pStyle w:val="Heading1"/>
      </w:pPr>
      <w:commentRangeStart w:id="0"/>
      <w:r>
        <w:t>Introduction</w:t>
      </w:r>
      <w:r w:rsidR="00551D8E">
        <w:t>/Motivation</w:t>
      </w:r>
      <w:commentRangeEnd w:id="0"/>
      <w:r w:rsidR="006171A4">
        <w:rPr>
          <w:rStyle w:val="CommentReference"/>
          <w:rFonts w:eastAsiaTheme="minorHAnsi" w:cstheme="minorBidi"/>
          <w:b w:val="0"/>
          <w:bCs w:val="0"/>
        </w:rPr>
        <w:commentReference w:id="0"/>
      </w:r>
    </w:p>
    <w:p w14:paraId="7F537AE1" w14:textId="77777777" w:rsidR="00AA1E94" w:rsidRDefault="00F374E9" w:rsidP="002D1C01">
      <w:r>
        <w:rPr>
          <w:noProof/>
        </w:rPr>
        <mc:AlternateContent>
          <mc:Choice Requires="wpg">
            <w:drawing>
              <wp:anchor distT="0" distB="0" distL="114300" distR="114300" simplePos="0" relativeHeight="251660288" behindDoc="0" locked="0" layoutInCell="1" allowOverlap="1" wp14:anchorId="4519551B" wp14:editId="77E2D04F">
                <wp:simplePos x="0" y="0"/>
                <wp:positionH relativeFrom="column">
                  <wp:posOffset>3859530</wp:posOffset>
                </wp:positionH>
                <wp:positionV relativeFrom="paragraph">
                  <wp:posOffset>575310</wp:posOffset>
                </wp:positionV>
                <wp:extent cx="1966595" cy="2583180"/>
                <wp:effectExtent l="19050" t="19050" r="14605" b="7620"/>
                <wp:wrapTight wrapText="bothSides">
                  <wp:wrapPolygon edited="0">
                    <wp:start x="-209" y="-159"/>
                    <wp:lineTo x="-209" y="21504"/>
                    <wp:lineTo x="21551" y="21504"/>
                    <wp:lineTo x="21551" y="-159"/>
                    <wp:lineTo x="-209" y="-159"/>
                  </wp:wrapPolygon>
                </wp:wrapTight>
                <wp:docPr id="3" name="Group 3"/>
                <wp:cNvGraphicFramePr/>
                <a:graphic xmlns:a="http://schemas.openxmlformats.org/drawingml/2006/main">
                  <a:graphicData uri="http://schemas.microsoft.com/office/word/2010/wordprocessingGroup">
                    <wpg:wgp>
                      <wpg:cNvGrpSpPr/>
                      <wpg:grpSpPr>
                        <a:xfrm>
                          <a:off x="0" y="0"/>
                          <a:ext cx="1966595" cy="2583180"/>
                          <a:chOff x="0" y="220085"/>
                          <a:chExt cx="2457450" cy="3341939"/>
                        </a:xfrm>
                      </wpg:grpSpPr>
                      <pic:pic xmlns:pic="http://schemas.openxmlformats.org/drawingml/2006/picture">
                        <pic:nvPicPr>
                          <pic:cNvPr id="1" name="Picture 1"/>
                          <pic:cNvPicPr>
                            <a:picLocks noChangeAspect="1"/>
                          </pic:cNvPicPr>
                        </pic:nvPicPr>
                        <pic:blipFill rotWithShape="1">
                          <a:blip r:embed="rId7">
                            <a:extLst>
                              <a:ext uri="{28A0092B-C50C-407E-A947-70E740481C1C}">
                                <a14:useLocalDpi xmlns:a14="http://schemas.microsoft.com/office/drawing/2010/main" val="0"/>
                              </a:ext>
                            </a:extLst>
                          </a:blip>
                          <a:srcRect t="7841"/>
                          <a:stretch/>
                        </pic:blipFill>
                        <pic:spPr>
                          <a:xfrm>
                            <a:off x="0" y="220085"/>
                            <a:ext cx="2456120" cy="2586909"/>
                          </a:xfrm>
                          <a:prstGeom prst="rect">
                            <a:avLst/>
                          </a:prstGeom>
                          <a:ln>
                            <a:solidFill>
                              <a:schemeClr val="bg1"/>
                            </a:solidFill>
                          </a:ln>
                        </pic:spPr>
                      </pic:pic>
                      <wps:wsp>
                        <wps:cNvPr id="2" name="Text Box 2"/>
                        <wps:cNvSpPr txBox="1"/>
                        <wps:spPr>
                          <a:xfrm>
                            <a:off x="0" y="2870202"/>
                            <a:ext cx="2457450" cy="691822"/>
                          </a:xfrm>
                          <a:prstGeom prst="rect">
                            <a:avLst/>
                          </a:prstGeom>
                          <a:solidFill>
                            <a:prstClr val="white"/>
                          </a:solidFill>
                          <a:ln>
                            <a:noFill/>
                          </a:ln>
                          <a:effectLst/>
                        </wps:spPr>
                        <wps:txbx>
                          <w:txbxContent>
                            <w:p w14:paraId="7E2F0B16" w14:textId="77777777" w:rsidR="004363B9" w:rsidRPr="005C4713" w:rsidRDefault="004363B9" w:rsidP="00F374E9">
                              <w:pPr>
                                <w:pStyle w:val="Caption"/>
                                <w:jc w:val="center"/>
                                <w:rPr>
                                  <w:b w:val="0"/>
                                  <w:i/>
                                  <w:noProof/>
                                  <w:color w:val="auto"/>
                                  <w:sz w:val="24"/>
                                  <w:szCs w:val="24"/>
                                </w:rPr>
                              </w:pPr>
                              <w:r w:rsidRPr="005C4713">
                                <w:rPr>
                                  <w:b w:val="0"/>
                                  <w:i/>
                                  <w:noProof/>
                                  <w:color w:val="auto"/>
                                  <w:sz w:val="24"/>
                                  <w:szCs w:val="24"/>
                                </w:rPr>
                                <w:t xml:space="preserve">Figure 1: </w:t>
                              </w:r>
                              <w:r w:rsidR="00F374E9" w:rsidRPr="005C4713">
                                <w:rPr>
                                  <w:b w:val="0"/>
                                  <w:i/>
                                  <w:color w:val="auto"/>
                                  <w:sz w:val="24"/>
                                  <w:szCs w:val="24"/>
                                </w:rPr>
                                <w:t xml:space="preserve">Five degree of freedom soft robot developed by </w:t>
                              </w:r>
                              <w:proofErr w:type="spellStart"/>
                              <w:r w:rsidR="00F374E9" w:rsidRPr="005C4713">
                                <w:rPr>
                                  <w:b w:val="0"/>
                                  <w:i/>
                                  <w:color w:val="auto"/>
                                  <w:sz w:val="24"/>
                                  <w:szCs w:val="24"/>
                                </w:rPr>
                                <w:t>Pneubotics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19551B" id="Group 3" o:spid="_x0000_s1026" style="position:absolute;margin-left:303.9pt;margin-top:45.3pt;width:154.85pt;height:203.4pt;z-index:251660288;mso-width-relative:margin;mso-height-relative:margin" coordorigin=",2200" coordsize="24574,33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2200;width:24561;height:25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" stroked="t" strokecolor="white [3212]">
                  <v:imagedata r:id="rId8" o:title="" croptop="5139f"/>
                  <v:path arrowok="t"/>
                </v:shape>
                <v:shapetype id="_x0000_t202" coordsize="21600,21600" o:spt="202" path="m,l,21600r21600,l21600,xe">
                  <v:stroke joinstyle="miter"/>
                  <v:path gradientshapeok="t" o:connecttype="rect"/>
                </v:shapetype>
                <v:shape id="Text Box 2" o:spid="_x0000_s1028" type="#_x0000_t202" style="position:absolute;top:28702;width:24574;height:6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E2F0B16" w14:textId="77777777" w:rsidR="004363B9" w:rsidRPr="005C4713" w:rsidRDefault="004363B9" w:rsidP="00F374E9">
                        <w:pPr>
                          <w:pStyle w:val="Caption"/>
                          <w:jc w:val="center"/>
                          <w:rPr>
                            <w:b w:val="0"/>
                            <w:i/>
                            <w:noProof/>
                            <w:color w:val="auto"/>
                            <w:sz w:val="24"/>
                            <w:szCs w:val="24"/>
                          </w:rPr>
                        </w:pPr>
                        <w:r w:rsidRPr="005C4713">
                          <w:rPr>
                            <w:b w:val="0"/>
                            <w:i/>
                            <w:noProof/>
                            <w:color w:val="auto"/>
                            <w:sz w:val="24"/>
                            <w:szCs w:val="24"/>
                          </w:rPr>
                          <w:t xml:space="preserve">Figure 1: </w:t>
                        </w:r>
                        <w:r w:rsidR="00F374E9" w:rsidRPr="005C4713">
                          <w:rPr>
                            <w:b w:val="0"/>
                            <w:i/>
                            <w:color w:val="auto"/>
                            <w:sz w:val="24"/>
                            <w:szCs w:val="24"/>
                          </w:rPr>
                          <w:t xml:space="preserve">Five degree of freedom soft robot developed by </w:t>
                        </w:r>
                        <w:proofErr w:type="spellStart"/>
                        <w:r w:rsidR="00F374E9" w:rsidRPr="005C4713">
                          <w:rPr>
                            <w:b w:val="0"/>
                            <w:i/>
                            <w:color w:val="auto"/>
                            <w:sz w:val="24"/>
                            <w:szCs w:val="24"/>
                          </w:rPr>
                          <w:t>Pneubotics</w:t>
                        </w:r>
                        <w:proofErr w:type="spellEnd"/>
                      </w:p>
                    </w:txbxContent>
                  </v:textbox>
                </v:shape>
                <w10:wrap type="tight"/>
              </v:group>
            </w:pict>
          </mc:Fallback>
        </mc:AlternateContent>
      </w:r>
      <w:r w:rsidR="0009502B">
        <w:tab/>
      </w:r>
      <w:r w:rsidR="006303EE">
        <w:t>Robots revolutionized the manufacturing industry. Today, robots</w:t>
      </w:r>
      <w:r w:rsidR="00E93C8E">
        <w:t xml:space="preserve"> </w:t>
      </w:r>
      <w:r w:rsidR="00A4203F">
        <w:t>p</w:t>
      </w:r>
      <w:r w:rsidR="006303EE">
        <w:t>lay</w:t>
      </w:r>
      <w:r w:rsidR="00A4203F">
        <w:t xml:space="preserve"> a role in producing most things we use; however, robots that play a personal role in our indivi</w:t>
      </w:r>
      <w:r w:rsidR="008337E3">
        <w:t xml:space="preserve">dual lives are far less common. Industrial robots, while being highly precise and capable, have a relatively high inertia which severely limits how quickly they can move around humans </w:t>
      </w:r>
      <w:commentRangeStart w:id="1"/>
      <w:r w:rsidR="008337E3">
        <w:t>to mitigate collision and high contact forces</w:t>
      </w:r>
      <w:commentRangeEnd w:id="1"/>
      <w:r w:rsidR="00DD1A66">
        <w:rPr>
          <w:rStyle w:val="CommentReference"/>
        </w:rPr>
        <w:commentReference w:id="1"/>
      </w:r>
      <w:r w:rsidR="008337E3">
        <w:t>.</w:t>
      </w:r>
      <w:r w:rsidR="00EC0EC4">
        <w:t xml:space="preserve"> Development of robotics that are </w:t>
      </w:r>
      <w:commentRangeStart w:id="2"/>
      <w:r w:rsidR="00EC0EC4">
        <w:t>lightweight</w:t>
      </w:r>
      <w:commentRangeEnd w:id="2"/>
      <w:r w:rsidR="00DD1A66">
        <w:rPr>
          <w:rStyle w:val="CommentReference"/>
        </w:rPr>
        <w:commentReference w:id="2"/>
      </w:r>
      <w:r w:rsidR="00EC0EC4">
        <w:t xml:space="preserve"> (lower inertia), </w:t>
      </w:r>
      <w:commentRangeStart w:id="3"/>
      <w:r w:rsidR="00EC0EC4">
        <w:t>compact</w:t>
      </w:r>
      <w:commentRangeEnd w:id="3"/>
      <w:r w:rsidR="00DD1A66">
        <w:rPr>
          <w:rStyle w:val="CommentReference"/>
        </w:rPr>
        <w:commentReference w:id="3"/>
      </w:r>
      <w:r w:rsidR="00EC0EC4">
        <w:t>, and inherently safe around humans will enable robots to play a much more personal role in our lives.</w:t>
      </w:r>
      <w:r w:rsidR="00933545">
        <w:t xml:space="preserve"> Robot</w:t>
      </w:r>
      <w:del w:id="4" w:author="mkillpack" w:date="2016-10-22T20:09:00Z">
        <w:r w:rsidR="00933545" w:rsidDel="00DD1A66">
          <w:delText>ic</w:delText>
        </w:r>
      </w:del>
      <w:r w:rsidR="00933545">
        <w:t xml:space="preserve">s like this will be able to interact with their environment with unplanned impacts without hurting humans or </w:t>
      </w:r>
      <w:commentRangeStart w:id="5"/>
      <w:r w:rsidR="00933545">
        <w:t>breaking</w:t>
      </w:r>
      <w:commentRangeEnd w:id="5"/>
      <w:r w:rsidR="00DD1A66">
        <w:rPr>
          <w:rStyle w:val="CommentReference"/>
        </w:rPr>
        <w:commentReference w:id="5"/>
      </w:r>
      <w:r w:rsidR="00933545">
        <w:t>.</w:t>
      </w:r>
      <w:r w:rsidR="00EC0EC4">
        <w:t xml:space="preserve"> </w:t>
      </w:r>
      <w:r w:rsidR="006303EE">
        <w:t>They could play a major role in</w:t>
      </w:r>
      <w:r w:rsidR="0035557B">
        <w:t xml:space="preserve"> </w:t>
      </w:r>
      <w:commentRangeStart w:id="6"/>
      <w:r w:rsidR="0035557B">
        <w:t>living assistance</w:t>
      </w:r>
      <w:commentRangeEnd w:id="6"/>
      <w:r w:rsidR="00DD1A66">
        <w:rPr>
          <w:rStyle w:val="CommentReference"/>
        </w:rPr>
        <w:commentReference w:id="6"/>
      </w:r>
      <w:r w:rsidR="0035557B">
        <w:t xml:space="preserve">, </w:t>
      </w:r>
      <w:r w:rsidR="007D5EB6">
        <w:t>rehabilitation, search and rescue, and sp</w:t>
      </w:r>
      <w:r w:rsidR="00AA1E94">
        <w:t xml:space="preserve">ace exploration, to name a few. </w:t>
      </w:r>
    </w:p>
    <w:p w14:paraId="409DFCC1" w14:textId="77777777" w:rsidR="00933545" w:rsidRPr="002D1C01" w:rsidRDefault="00AA1E94" w:rsidP="002D1C01">
      <w:r>
        <w:tab/>
        <w:t xml:space="preserve">I </w:t>
      </w:r>
      <w:r w:rsidR="0070678E">
        <w:t>recently</w:t>
      </w:r>
      <w:r>
        <w:t xml:space="preserve"> began my graduate degree in the Robotics and Dynamics (</w:t>
      </w:r>
      <w:proofErr w:type="spellStart"/>
      <w:r>
        <w:t>RaD</w:t>
      </w:r>
      <w:proofErr w:type="spellEnd"/>
      <w:r>
        <w:t xml:space="preserve">) Lab at Brigham Young University (BYU). </w:t>
      </w:r>
      <w:r w:rsidR="00F971E5">
        <w:t xml:space="preserve">The </w:t>
      </w:r>
      <w:proofErr w:type="spellStart"/>
      <w:r w:rsidR="00F971E5">
        <w:t>RaD</w:t>
      </w:r>
      <w:proofErr w:type="spellEnd"/>
      <w:r w:rsidR="00F971E5">
        <w:t xml:space="preserve"> Lab does research </w:t>
      </w:r>
      <w:commentRangeStart w:id="7"/>
      <w:r w:rsidR="00F971E5">
        <w:t>into</w:t>
      </w:r>
      <w:commentRangeEnd w:id="7"/>
      <w:r w:rsidR="00DD1A66">
        <w:rPr>
          <w:rStyle w:val="CommentReference"/>
        </w:rPr>
        <w:commentReference w:id="7"/>
      </w:r>
      <w:r w:rsidR="00F971E5">
        <w:t xml:space="preserve"> inflatabl</w:t>
      </w:r>
      <w:r w:rsidR="006804B0">
        <w:t xml:space="preserve">e pneumatically actuated robots </w:t>
      </w:r>
      <w:r w:rsidR="00F971E5">
        <w:t>that are inherently lighter and safer around humans t</w:t>
      </w:r>
      <w:r w:rsidR="009563DB">
        <w:t xml:space="preserve">han current robotic technology. My research will focus on </w:t>
      </w:r>
      <w:commentRangeStart w:id="8"/>
      <w:r w:rsidR="009563DB">
        <w:t>dual ar</w:t>
      </w:r>
      <w:r w:rsidR="001C1F08">
        <w:t xml:space="preserve">m bimanual </w:t>
      </w:r>
      <w:commentRangeEnd w:id="8"/>
      <w:r w:rsidR="00DD1A66">
        <w:rPr>
          <w:rStyle w:val="CommentReference"/>
        </w:rPr>
        <w:commentReference w:id="8"/>
      </w:r>
      <w:r w:rsidR="001C1F08">
        <w:t>manipulation using the</w:t>
      </w:r>
      <w:r w:rsidR="00037B35">
        <w:t xml:space="preserve"> soft</w:t>
      </w:r>
      <w:r w:rsidR="001C1F08">
        <w:t xml:space="preserve"> robot</w:t>
      </w:r>
      <w:r w:rsidR="001819C8">
        <w:t xml:space="preserve"> </w:t>
      </w:r>
      <w:r w:rsidR="001C1F08">
        <w:t xml:space="preserve">shown in </w:t>
      </w:r>
      <w:commentRangeStart w:id="9"/>
      <w:r w:rsidR="001C1F08" w:rsidRPr="00777D06">
        <w:rPr>
          <w:i/>
        </w:rPr>
        <w:t>Figure 1</w:t>
      </w:r>
      <w:r w:rsidR="001C1F08">
        <w:t>.</w:t>
      </w:r>
      <w:commentRangeEnd w:id="9"/>
      <w:r w:rsidR="00DD1A66">
        <w:rPr>
          <w:rStyle w:val="CommentReference"/>
        </w:rPr>
        <w:commentReference w:id="9"/>
      </w:r>
    </w:p>
    <w:p w14:paraId="07F64B10" w14:textId="77777777" w:rsidR="006802C3" w:rsidRDefault="00AC766A" w:rsidP="006802C3">
      <w:pPr>
        <w:pStyle w:val="Heading1"/>
      </w:pPr>
      <w:r>
        <w:t>Background</w:t>
      </w:r>
    </w:p>
    <w:p w14:paraId="0EAA5B37" w14:textId="77777777" w:rsidR="004E3CE3" w:rsidRDefault="00251A2A" w:rsidP="00A95554">
      <w:r>
        <w:tab/>
      </w:r>
      <w:r w:rsidRPr="00251A2A">
        <w:t>Many tasks such as opening a bottle, lifting heavy and bulk</w:t>
      </w:r>
      <w:r>
        <w:t>y objects, or even folding clothes</w:t>
      </w:r>
      <w:r w:rsidRPr="00251A2A">
        <w:t xml:space="preserve"> are difficult, if n</w:t>
      </w:r>
      <w:r>
        <w:t>ot imp</w:t>
      </w:r>
      <w:r w:rsidR="008D0318">
        <w:t>ossible with only</w:t>
      </w:r>
      <w:r w:rsidR="00C34047">
        <w:t xml:space="preserve"> one arm. </w:t>
      </w:r>
      <w:r w:rsidR="0090009F">
        <w:t>This fact has sparked a large amount of research into dual arm manipulation.</w:t>
      </w:r>
      <w:r w:rsidR="000E4979">
        <w:t xml:space="preserve"> One of the difficulties in dual arm manip</w:t>
      </w:r>
      <w:r w:rsidR="00732C27">
        <w:t>ulation with traditional robots</w:t>
      </w:r>
      <w:r w:rsidR="000E4979">
        <w:t xml:space="preserve"> is that small deviations in end effector position</w:t>
      </w:r>
      <w:r w:rsidR="003D601D">
        <w:t xml:space="preserve"> (or orientation)</w:t>
      </w:r>
      <w:r w:rsidR="000E4979">
        <w:t xml:space="preserve"> from either arm while holding a rigid object result</w:t>
      </w:r>
      <w:r w:rsidR="00E66343">
        <w:t>s</w:t>
      </w:r>
      <w:r w:rsidR="000E4979">
        <w:t xml:space="preserve"> in large stresses on both the o</w:t>
      </w:r>
      <w:r w:rsidR="00732C27">
        <w:t xml:space="preserve">bject and internally on the arm. </w:t>
      </w:r>
      <w:r w:rsidR="0090009F">
        <w:t>M</w:t>
      </w:r>
      <w:r w:rsidR="00A95554">
        <w:t>any researchers have</w:t>
      </w:r>
      <w:r w:rsidR="0090009F">
        <w:t xml:space="preserve"> </w:t>
      </w:r>
      <w:r w:rsidR="00823DC2">
        <w:t xml:space="preserve">proposed hybrid </w:t>
      </w:r>
      <w:r w:rsidR="00FB3E5E">
        <w:t xml:space="preserve">force/position </w:t>
      </w:r>
      <w:r w:rsidR="00823DC2">
        <w:t>control schemes</w:t>
      </w:r>
      <w:r w:rsidR="00A95554">
        <w:t xml:space="preserve"> in order to control the desired position of an object in task space while maintaining interaction and/or internal fo</w:t>
      </w:r>
      <w:r w:rsidR="003D18BC">
        <w:t>rces below a desired threshold.</w:t>
      </w:r>
    </w:p>
    <w:p w14:paraId="3879FB83" w14:textId="77777777" w:rsidR="008A3323" w:rsidRPr="00251A2A" w:rsidRDefault="001519B0" w:rsidP="008A3323">
      <w:r>
        <w:t xml:space="preserve"> </w:t>
      </w:r>
      <w:r w:rsidR="00F33E50">
        <w:tab/>
      </w:r>
      <w:commentRangeStart w:id="10"/>
      <w:r w:rsidR="009110D4">
        <w:t xml:space="preserve">One approach </w:t>
      </w:r>
      <w:commentRangeEnd w:id="10"/>
      <w:r w:rsidR="00DD1A66">
        <w:rPr>
          <w:rStyle w:val="CommentReference"/>
        </w:rPr>
        <w:commentReference w:id="10"/>
      </w:r>
      <w:r w:rsidR="009110D4">
        <w:t xml:space="preserve">to mitigate buildup of high internal forces is to use a robot with flexible </w:t>
      </w:r>
      <w:r w:rsidR="009110D4" w:rsidRPr="00E15550">
        <w:t>links</w:t>
      </w:r>
      <w:r w:rsidR="00E15550">
        <w:t xml:space="preserve"> </w:t>
      </w:r>
      <w:r w:rsidR="00C609CD">
        <w:rPr>
          <w:vertAlign w:val="superscript"/>
        </w:rPr>
        <w:t>[1</w:t>
      </w:r>
      <w:r w:rsidR="00E15550">
        <w:rPr>
          <w:vertAlign w:val="superscript"/>
        </w:rPr>
        <w:t>]</w:t>
      </w:r>
      <w:r w:rsidR="00E15550">
        <w:t xml:space="preserve">. </w:t>
      </w:r>
      <w:r w:rsidR="00952BA5">
        <w:t xml:space="preserve">Inflatable, pneumatically actuated robots have no rigid structure and are inherently compliant. </w:t>
      </w:r>
      <w:r w:rsidR="00F61389">
        <w:t xml:space="preserve">This means that small deviations in relative position during a dual arm task will not result in high </w:t>
      </w:r>
      <w:commentRangeStart w:id="11"/>
      <w:r w:rsidR="00F61389">
        <w:t>stresses.</w:t>
      </w:r>
      <w:commentRangeEnd w:id="11"/>
      <w:r w:rsidR="00DD1A66">
        <w:rPr>
          <w:rStyle w:val="CommentReference"/>
        </w:rPr>
        <w:commentReference w:id="11"/>
      </w:r>
    </w:p>
    <w:p w14:paraId="3AB2A2B6" w14:textId="77777777" w:rsidR="00AC766A" w:rsidRDefault="00AC766A" w:rsidP="00AC766A">
      <w:pPr>
        <w:pStyle w:val="Heading1"/>
      </w:pPr>
      <w:r>
        <w:t>Hypothesis</w:t>
      </w:r>
    </w:p>
    <w:p w14:paraId="7218FCF3" w14:textId="77777777" w:rsidR="00542D41" w:rsidRDefault="00404B4E" w:rsidP="005B2F44">
      <w:r>
        <w:tab/>
      </w:r>
      <w:r w:rsidR="00676E3F">
        <w:t>I propos</w:t>
      </w:r>
      <w:r w:rsidR="0015381A">
        <w:t>e that dual arm manipulation can realistically (and usefully)</w:t>
      </w:r>
      <w:r w:rsidR="004430F7">
        <w:t xml:space="preserve"> be implemented on an inflatable</w:t>
      </w:r>
      <w:r w:rsidR="007D2E44">
        <w:t xml:space="preserve">, pneumatically actuated robot </w:t>
      </w:r>
      <w:r w:rsidR="005B2F44">
        <w:t>with the following research questions</w:t>
      </w:r>
      <w:r w:rsidR="006C4354">
        <w:t>/goals</w:t>
      </w:r>
      <w:r w:rsidR="005B2F44">
        <w:t xml:space="preserve"> in mind:</w:t>
      </w:r>
    </w:p>
    <w:p w14:paraId="43ACF881" w14:textId="77777777" w:rsidR="005B2F44" w:rsidRDefault="008C723B" w:rsidP="005B2F44">
      <w:pPr>
        <w:pStyle w:val="ListParagraph"/>
        <w:numPr>
          <w:ilvl w:val="0"/>
          <w:numId w:val="13"/>
        </w:numPr>
      </w:pPr>
      <w:r>
        <w:t>Implement coordinated bimanual manipulation for impact tasks</w:t>
      </w:r>
      <w:r w:rsidR="00B44426">
        <w:t xml:space="preserve"> with rigid objects</w:t>
      </w:r>
      <w:r>
        <w:t xml:space="preserve"> </w:t>
      </w:r>
      <w:r w:rsidR="00B44426">
        <w:t>(</w:t>
      </w:r>
      <w:commentRangeStart w:id="12"/>
      <w:r w:rsidR="00CC2B13">
        <w:t>such as sweeping</w:t>
      </w:r>
      <w:r w:rsidR="00B44426">
        <w:t>)</w:t>
      </w:r>
      <w:commentRangeEnd w:id="12"/>
      <w:r w:rsidR="00DD1A66">
        <w:rPr>
          <w:rStyle w:val="CommentReference"/>
        </w:rPr>
        <w:commentReference w:id="12"/>
      </w:r>
    </w:p>
    <w:p w14:paraId="5DC63B03" w14:textId="77777777" w:rsidR="00B44426" w:rsidRDefault="00B44426" w:rsidP="005B2F44">
      <w:pPr>
        <w:pStyle w:val="ListParagraph"/>
        <w:numPr>
          <w:ilvl w:val="0"/>
          <w:numId w:val="13"/>
        </w:numPr>
      </w:pPr>
      <w:r>
        <w:t xml:space="preserve">Implement coordinated bimanual manipulation with a </w:t>
      </w:r>
      <w:commentRangeStart w:id="13"/>
      <w:proofErr w:type="spellStart"/>
      <w:r w:rsidR="004C38F5">
        <w:t>nonrigid</w:t>
      </w:r>
      <w:proofErr w:type="spellEnd"/>
      <w:r w:rsidR="004C38F5">
        <w:t xml:space="preserve"> object like a blanket</w:t>
      </w:r>
      <w:commentRangeEnd w:id="13"/>
      <w:r w:rsidR="004379BB">
        <w:rPr>
          <w:rStyle w:val="CommentReference"/>
        </w:rPr>
        <w:commentReference w:id="13"/>
      </w:r>
    </w:p>
    <w:p w14:paraId="18D2CD3D" w14:textId="77777777" w:rsidR="00070F5B" w:rsidRDefault="00F72E07" w:rsidP="004E3CE3">
      <w:pPr>
        <w:pStyle w:val="ListParagraph"/>
        <w:numPr>
          <w:ilvl w:val="0"/>
          <w:numId w:val="6"/>
        </w:numPr>
      </w:pPr>
      <w:r>
        <w:t xml:space="preserve">Some tasks require more stiffness </w:t>
      </w:r>
      <w:commentRangeStart w:id="14"/>
      <w:r>
        <w:t>than soft</w:t>
      </w:r>
      <w:commentRangeEnd w:id="14"/>
      <w:r w:rsidR="004379BB">
        <w:rPr>
          <w:rStyle w:val="CommentReference"/>
        </w:rPr>
        <w:commentReference w:id="14"/>
      </w:r>
      <w:r>
        <w:t xml:space="preserve">, pneumatically actuated arms inherently have. </w:t>
      </w:r>
      <w:r w:rsidR="00D32D15">
        <w:t>Can</w:t>
      </w:r>
      <w:r w:rsidR="00070F5B">
        <w:t xml:space="preserve"> these tasks become more feasible by grasping one arm with the other </w:t>
      </w:r>
      <w:commentRangeStart w:id="15"/>
      <w:r w:rsidR="00070F5B">
        <w:t xml:space="preserve">(forming a closed kinematic chain increasing the rigidity)? </w:t>
      </w:r>
      <w:commentRangeEnd w:id="15"/>
      <w:r w:rsidR="004379BB">
        <w:rPr>
          <w:rStyle w:val="CommentReference"/>
        </w:rPr>
        <w:commentReference w:id="15"/>
      </w:r>
    </w:p>
    <w:p w14:paraId="6A186D42" w14:textId="77777777" w:rsidR="00122C10" w:rsidRDefault="00122C10" w:rsidP="004E3CE3">
      <w:pPr>
        <w:pStyle w:val="ListParagraph"/>
        <w:numPr>
          <w:ilvl w:val="0"/>
          <w:numId w:val="6"/>
        </w:numPr>
      </w:pPr>
      <w:r>
        <w:lastRenderedPageBreak/>
        <w:t xml:space="preserve">One of the challenges with soft, pneumatically actuated robots is repeatability. </w:t>
      </w:r>
      <w:commentRangeStart w:id="16"/>
      <w:r>
        <w:t>The fabric doesn’t fold on itself the same way with each movement, so the dynamics of the</w:t>
      </w:r>
      <w:r w:rsidR="00E6062B">
        <w:t xml:space="preserve"> arm change regular</w:t>
      </w:r>
      <w:r w:rsidR="00227C25">
        <w:t>ly</w:t>
      </w:r>
      <w:commentRangeEnd w:id="16"/>
      <w:r w:rsidR="004379BB">
        <w:rPr>
          <w:rStyle w:val="CommentReference"/>
        </w:rPr>
        <w:commentReference w:id="16"/>
      </w:r>
      <w:r w:rsidR="00227C25">
        <w:t xml:space="preserve">. What type of control scheme will result in the highest </w:t>
      </w:r>
      <w:r w:rsidR="00AB061A">
        <w:t xml:space="preserve">task space </w:t>
      </w:r>
      <w:r w:rsidR="00227C25">
        <w:t>repeatability?</w:t>
      </w:r>
    </w:p>
    <w:p w14:paraId="46245D7C" w14:textId="77777777" w:rsidR="00A141E1" w:rsidRDefault="00B44CAD" w:rsidP="000170FE">
      <w:commentRangeStart w:id="17"/>
      <w:r>
        <w:t>In order to answer these research questions, there are many intermediate steps I will work on as described in the following se</w:t>
      </w:r>
      <w:r w:rsidR="00F74B0D">
        <w:t>ct</w:t>
      </w:r>
      <w:r>
        <w:t>ion.</w:t>
      </w:r>
      <w:commentRangeEnd w:id="17"/>
      <w:r w:rsidR="004379BB">
        <w:rPr>
          <w:rStyle w:val="CommentReference"/>
        </w:rPr>
        <w:commentReference w:id="17"/>
      </w:r>
    </w:p>
    <w:p w14:paraId="7C233616" w14:textId="77777777" w:rsidR="006A5C9B" w:rsidRDefault="00BA6E77" w:rsidP="006A5C9B">
      <w:pPr>
        <w:pStyle w:val="Heading1"/>
      </w:pPr>
      <w:r>
        <w:t>Research Plan</w:t>
      </w:r>
    </w:p>
    <w:p w14:paraId="6DDED43D" w14:textId="77777777" w:rsidR="00F74ADF" w:rsidRDefault="007F241F" w:rsidP="00F74ADF">
      <w:r>
        <w:tab/>
      </w:r>
      <w:commentRangeStart w:id="18"/>
      <w:r>
        <w:t xml:space="preserve">To get started, </w:t>
      </w:r>
      <w:commentRangeEnd w:id="18"/>
      <w:r w:rsidR="004379BB">
        <w:rPr>
          <w:rStyle w:val="CommentReference"/>
        </w:rPr>
        <w:commentReference w:id="18"/>
      </w:r>
      <w:r w:rsidR="000470FA">
        <w:t>I will perform a manipulability analysis</w:t>
      </w:r>
      <w:r w:rsidR="00F74ADF">
        <w:t xml:space="preserve"> on the robot in </w:t>
      </w:r>
      <w:r w:rsidR="00F74ADF">
        <w:rPr>
          <w:i/>
        </w:rPr>
        <w:t>Figure 1</w:t>
      </w:r>
      <w:r w:rsidR="000470FA">
        <w:t>.</w:t>
      </w:r>
      <w:r w:rsidR="00F1458C">
        <w:t xml:space="preserve"> </w:t>
      </w:r>
      <w:commentRangeStart w:id="19"/>
      <w:r w:rsidR="00B373F8">
        <w:t xml:space="preserve">I recently finished moving all of the </w:t>
      </w:r>
      <w:r w:rsidR="00051613">
        <w:t>electronics/sensors from the inside of the arm to the outside to improve robustness and make troubleshooting easier. As a part of this, I re</w:t>
      </w:r>
      <w:r w:rsidR="00F74ADF">
        <w:t xml:space="preserve">moved the faulty elbow joints in each arm. </w:t>
      </w:r>
      <w:commentRangeEnd w:id="19"/>
      <w:r w:rsidR="00E74327">
        <w:rPr>
          <w:rStyle w:val="CommentReference"/>
        </w:rPr>
        <w:commentReference w:id="19"/>
      </w:r>
      <w:r w:rsidR="00F74ADF">
        <w:t xml:space="preserve">So, the robot currently has only four degrees of freedom. In order to perform </w:t>
      </w:r>
      <w:commentRangeStart w:id="20"/>
      <w:r w:rsidR="00F74ADF">
        <w:t>coordinated bimanual manipulation tasks</w:t>
      </w:r>
      <w:commentRangeEnd w:id="20"/>
      <w:r w:rsidR="00E74327">
        <w:rPr>
          <w:rStyle w:val="CommentReference"/>
        </w:rPr>
        <w:commentReference w:id="20"/>
      </w:r>
      <w:r w:rsidR="00F74ADF">
        <w:t xml:space="preserve">, I will need to accurately command each end effector in 6 degrees of freedom </w:t>
      </w:r>
      <w:commentRangeStart w:id="21"/>
      <w:r w:rsidR="00F74ADF">
        <w:t xml:space="preserve">(for example, with the </w:t>
      </w:r>
      <w:r w:rsidR="00C75F7E">
        <w:t xml:space="preserve">impact </w:t>
      </w:r>
      <w:r w:rsidR="00F74ADF">
        <w:t xml:space="preserve">task of sweeping with a broom, each end effector will need to have a certain task space position as well as being parallel to the other manipulator in orientation). </w:t>
      </w:r>
      <w:commentRangeEnd w:id="21"/>
      <w:r w:rsidR="00E74327">
        <w:rPr>
          <w:rStyle w:val="CommentReference"/>
        </w:rPr>
        <w:commentReference w:id="21"/>
      </w:r>
      <w:r w:rsidR="00050BA2">
        <w:t xml:space="preserve">This </w:t>
      </w:r>
      <w:commentRangeStart w:id="22"/>
      <w:r w:rsidR="00050BA2">
        <w:t xml:space="preserve">likely means I will need to add additional degrees of freedom </w:t>
      </w:r>
      <w:r w:rsidR="0023477E">
        <w:t>to improve the manipulability of the arm.</w:t>
      </w:r>
      <w:commentRangeEnd w:id="22"/>
      <w:r w:rsidR="00E74327">
        <w:rPr>
          <w:rStyle w:val="CommentReference"/>
        </w:rPr>
        <w:commentReference w:id="22"/>
      </w:r>
    </w:p>
    <w:p w14:paraId="188117E2" w14:textId="77777777" w:rsidR="000C5BBA" w:rsidRDefault="000C5BBA" w:rsidP="00F74ADF">
      <w:r>
        <w:tab/>
      </w:r>
      <w:r w:rsidR="00845D56">
        <w:t xml:space="preserve">Next I will design a controller to accurately and </w:t>
      </w:r>
      <w:proofErr w:type="spellStart"/>
      <w:r w:rsidR="00845D56">
        <w:t>repeatably</w:t>
      </w:r>
      <w:proofErr w:type="spellEnd"/>
      <w:r w:rsidR="00845D56">
        <w:t xml:space="preserve"> command a single arm to a position</w:t>
      </w:r>
      <w:r w:rsidR="003805DB">
        <w:t xml:space="preserve"> and orientation in task space. Previous students</w:t>
      </w:r>
      <w:r w:rsidR="00302B23">
        <w:t xml:space="preserve"> in the lab</w:t>
      </w:r>
      <w:r w:rsidR="003805DB">
        <w:t xml:space="preserve"> have designed a </w:t>
      </w:r>
      <w:commentRangeStart w:id="23"/>
      <w:r w:rsidR="00B573DD">
        <w:t xml:space="preserve">model predictive </w:t>
      </w:r>
      <w:r w:rsidR="003805DB">
        <w:t xml:space="preserve">controller </w:t>
      </w:r>
      <w:commentRangeEnd w:id="23"/>
      <w:r w:rsidR="00E74327">
        <w:rPr>
          <w:rStyle w:val="CommentReference"/>
        </w:rPr>
        <w:commentReference w:id="23"/>
      </w:r>
      <w:r w:rsidR="006F387E">
        <w:t>that can accu</w:t>
      </w:r>
      <w:r w:rsidR="00302B23">
        <w:t>rately command the arm in joint space.</w:t>
      </w:r>
      <w:r w:rsidR="000C48C3">
        <w:t xml:space="preserve"> I</w:t>
      </w:r>
      <w:r w:rsidR="00A80844">
        <w:t>’ll</w:t>
      </w:r>
      <w:r w:rsidR="000C48C3">
        <w:t xml:space="preserve"> start by using this work to develop a hybrid controller, in which I</w:t>
      </w:r>
      <w:r w:rsidR="00302B23">
        <w:t xml:space="preserve"> </w:t>
      </w:r>
      <w:r w:rsidR="00AC673E">
        <w:t>will use inverse kinematics</w:t>
      </w:r>
      <w:r w:rsidR="00A80844">
        <w:t xml:space="preserve"> to determine the desired joint angles to </w:t>
      </w:r>
      <w:r w:rsidR="003A7F2B">
        <w:t>send to t</w:t>
      </w:r>
      <w:r w:rsidR="005370CD">
        <w:t xml:space="preserve">he model predictive controller. Since the </w:t>
      </w:r>
      <w:commentRangeStart w:id="24"/>
      <w:r w:rsidR="005370CD">
        <w:t>dynamic model</w:t>
      </w:r>
      <w:commentRangeEnd w:id="24"/>
      <w:r w:rsidR="00E74327">
        <w:rPr>
          <w:rStyle w:val="CommentReference"/>
        </w:rPr>
        <w:commentReference w:id="24"/>
      </w:r>
      <w:r w:rsidR="005370CD">
        <w:t xml:space="preserve"> </w:t>
      </w:r>
      <w:r w:rsidR="00822EEB">
        <w:t xml:space="preserve">is not perfect and </w:t>
      </w:r>
      <w:r w:rsidR="005370CD">
        <w:t>changes regularly as the fabric folds in different ways</w:t>
      </w:r>
      <w:r w:rsidR="00822EEB">
        <w:t xml:space="preserve">, </w:t>
      </w:r>
      <w:commentRangeStart w:id="25"/>
      <w:r w:rsidR="00822EEB">
        <w:t xml:space="preserve">this control will not alone </w:t>
      </w:r>
      <w:commentRangeEnd w:id="25"/>
      <w:r w:rsidR="00E74327">
        <w:rPr>
          <w:rStyle w:val="CommentReference"/>
        </w:rPr>
        <w:commentReference w:id="25"/>
      </w:r>
      <w:r w:rsidR="004E7B95">
        <w:t xml:space="preserve">result in accurate task space positions. </w:t>
      </w:r>
      <w:r w:rsidR="003D2C09">
        <w:t xml:space="preserve">I will </w:t>
      </w:r>
      <w:commentRangeStart w:id="26"/>
      <w:r w:rsidR="003D2C09">
        <w:t>use visual</w:t>
      </w:r>
      <w:r w:rsidR="00DD360A">
        <w:t xml:space="preserve"> </w:t>
      </w:r>
      <w:proofErr w:type="spellStart"/>
      <w:r w:rsidR="00DD360A">
        <w:t>servoing</w:t>
      </w:r>
      <w:proofErr w:type="spellEnd"/>
      <w:r w:rsidR="00DD360A">
        <w:t xml:space="preserve"> </w:t>
      </w:r>
      <w:commentRangeEnd w:id="26"/>
      <w:r w:rsidR="00E74327">
        <w:rPr>
          <w:rStyle w:val="CommentReference"/>
        </w:rPr>
        <w:commentReference w:id="26"/>
      </w:r>
      <w:r w:rsidR="00DD360A">
        <w:t>to close the distance between the desired position</w:t>
      </w:r>
      <w:r w:rsidR="00BB129E">
        <w:t xml:space="preserve"> and actual position. The lab currently has a highly precise motion capture system that I will use initially</w:t>
      </w:r>
      <w:r w:rsidR="00BC4DFA">
        <w:t>; however,</w:t>
      </w:r>
      <w:r w:rsidR="003E2B9D">
        <w:t xml:space="preserve"> this can only be used inside the lab.</w:t>
      </w:r>
      <w:r w:rsidR="00BC4DFA">
        <w:t xml:space="preserve"> </w:t>
      </w:r>
      <w:r w:rsidR="003E2B9D">
        <w:t xml:space="preserve">Ultimately, </w:t>
      </w:r>
      <w:r w:rsidR="000567A8">
        <w:t>the system will need to be usable outside the lab. W</w:t>
      </w:r>
      <w:r w:rsidR="00BC4DFA">
        <w:t xml:space="preserve">e recently acquired an </w:t>
      </w:r>
      <w:commentRangeStart w:id="27"/>
      <w:r w:rsidR="003E2B9D">
        <w:t>HTC V</w:t>
      </w:r>
      <w:r w:rsidR="00BC4DFA">
        <w:t xml:space="preserve">ive which </w:t>
      </w:r>
      <w:r w:rsidR="000567A8">
        <w:t>is accurate enough to replace the motion capture system. An undergraduate is currently working on getting the</w:t>
      </w:r>
      <w:r w:rsidR="001314DA">
        <w:t xml:space="preserve"> Vive working in Linux and the Robot O</w:t>
      </w:r>
      <w:r w:rsidR="000567A8">
        <w:t>perating</w:t>
      </w:r>
      <w:r w:rsidR="001314DA">
        <w:t xml:space="preserve"> S</w:t>
      </w:r>
      <w:r w:rsidR="00F7198B">
        <w:t>ystem (ROS)</w:t>
      </w:r>
      <w:commentRangeEnd w:id="27"/>
      <w:r w:rsidR="00E74327">
        <w:rPr>
          <w:rStyle w:val="CommentReference"/>
        </w:rPr>
        <w:commentReference w:id="27"/>
      </w:r>
      <w:r w:rsidR="000567A8">
        <w:t xml:space="preserve">.  </w:t>
      </w:r>
      <w:r w:rsidR="00BC4DFA">
        <w:t xml:space="preserve"> </w:t>
      </w:r>
    </w:p>
    <w:p w14:paraId="2B7DE5FC" w14:textId="77777777" w:rsidR="00011809" w:rsidRDefault="00011809" w:rsidP="00F74ADF">
      <w:r>
        <w:tab/>
      </w:r>
      <w:commentRangeStart w:id="28"/>
      <w:r w:rsidR="00D36EBC">
        <w:t xml:space="preserve">After I am able to accurately command one arm, I will develop </w:t>
      </w:r>
      <w:r w:rsidR="00FA0914">
        <w:t>a path planner and control scheme for dual arm manipulation as well as a grasping one arm with the other in a closed kinematic chain.</w:t>
      </w:r>
      <w:commentRangeEnd w:id="28"/>
      <w:r w:rsidR="00E74327">
        <w:rPr>
          <w:rStyle w:val="CommentReference"/>
        </w:rPr>
        <w:commentReference w:id="28"/>
      </w:r>
    </w:p>
    <w:p w14:paraId="17ECC6D2" w14:textId="77777777" w:rsidR="00BA6E77" w:rsidRDefault="00BA6E77" w:rsidP="00BA6E77">
      <w:pPr>
        <w:pStyle w:val="Heading1"/>
      </w:pPr>
      <w:r>
        <w:t>Broader Impacts of Proposed Research</w:t>
      </w:r>
    </w:p>
    <w:p w14:paraId="71942AB2" w14:textId="77777777" w:rsidR="007A2A88" w:rsidRDefault="00596BBF" w:rsidP="000A0717">
      <w:r>
        <w:tab/>
      </w:r>
      <w:r w:rsidR="003A137E">
        <w:t>The inherent broader impact of my research to society is o</w:t>
      </w:r>
      <w:r w:rsidR="00F52B30">
        <w:t xml:space="preserve">ne of the main reasons I chose to do my master’s degree in the </w:t>
      </w:r>
      <w:proofErr w:type="spellStart"/>
      <w:r w:rsidR="00F52B30">
        <w:t>RaD</w:t>
      </w:r>
      <w:proofErr w:type="spellEnd"/>
      <w:r w:rsidR="00F52B30">
        <w:t xml:space="preserve"> lab</w:t>
      </w:r>
      <w:r w:rsidR="0096072F">
        <w:t>.</w:t>
      </w:r>
      <w:r w:rsidR="00DE3351">
        <w:t xml:space="preserve"> </w:t>
      </w:r>
      <w:r w:rsidR="000D0F4F">
        <w:t>S</w:t>
      </w:r>
      <w:r w:rsidR="003D6753">
        <w:t>oft, pneumatically actuated robots</w:t>
      </w:r>
      <w:r w:rsidR="000D0F4F">
        <w:t xml:space="preserve"> (already inherently safe around humans) with dual arm manipulation capabilities will have the potential to play </w:t>
      </w:r>
      <w:r w:rsidR="00CD41BA">
        <w:t xml:space="preserve">a major role in </w:t>
      </w:r>
      <w:commentRangeStart w:id="29"/>
      <w:r w:rsidR="00CD41BA">
        <w:t>living assistance</w:t>
      </w:r>
      <w:commentRangeEnd w:id="29"/>
      <w:r w:rsidR="006171A4">
        <w:rPr>
          <w:rStyle w:val="CommentReference"/>
        </w:rPr>
        <w:commentReference w:id="29"/>
      </w:r>
      <w:r w:rsidR="00CD41BA">
        <w:t xml:space="preserve">, stroke rehabilitation, search and rescue, and even space applications (due to the lightweight nature </w:t>
      </w:r>
      <w:r w:rsidR="001217A3">
        <w:t>and sm</w:t>
      </w:r>
      <w:r w:rsidR="009F0A6C">
        <w:t xml:space="preserve">all </w:t>
      </w:r>
      <w:commentRangeStart w:id="30"/>
      <w:r w:rsidR="009F0A6C">
        <w:t>footprint</w:t>
      </w:r>
      <w:commentRangeEnd w:id="30"/>
      <w:r w:rsidR="006171A4">
        <w:rPr>
          <w:rStyle w:val="CommentReference"/>
        </w:rPr>
        <w:commentReference w:id="30"/>
      </w:r>
      <w:r w:rsidR="009F0A6C">
        <w:t xml:space="preserve"> of these robots). </w:t>
      </w:r>
      <w:r w:rsidR="007A2A88">
        <w:t xml:space="preserve">In addition, all of my development will be made publicly available </w:t>
      </w:r>
      <w:commentRangeStart w:id="31"/>
      <w:r w:rsidR="007A2A88">
        <w:t xml:space="preserve">on </w:t>
      </w:r>
      <w:proofErr w:type="spellStart"/>
      <w:r w:rsidR="007A2A88">
        <w:t>git</w:t>
      </w:r>
      <w:proofErr w:type="spellEnd"/>
      <w:r w:rsidR="007A2A88">
        <w:t xml:space="preserve">, </w:t>
      </w:r>
      <w:commentRangeEnd w:id="31"/>
      <w:r w:rsidR="006171A4">
        <w:rPr>
          <w:rStyle w:val="CommentReference"/>
        </w:rPr>
        <w:commentReference w:id="31"/>
      </w:r>
      <w:r w:rsidR="007A2A88">
        <w:t>so other resear</w:t>
      </w:r>
      <w:r w:rsidR="000B3BD8">
        <w:t xml:space="preserve">chers can utilize </w:t>
      </w:r>
      <w:r w:rsidR="00DE1285">
        <w:t xml:space="preserve">and build on </w:t>
      </w:r>
      <w:r w:rsidR="000B3BD8">
        <w:t xml:space="preserve">my </w:t>
      </w:r>
      <w:r w:rsidR="00DE1285">
        <w:t>discoveries</w:t>
      </w:r>
      <w:r w:rsidR="00904152">
        <w:t>.</w:t>
      </w:r>
    </w:p>
    <w:p w14:paraId="5C36E8A5" w14:textId="77777777" w:rsidR="009110D4" w:rsidRDefault="00DA7CF6" w:rsidP="002E5DB0">
      <w:r>
        <w:tab/>
        <w:t xml:space="preserve">I will also focus on </w:t>
      </w:r>
      <w:r w:rsidR="006A69F7">
        <w:t>getting younger students excited about engineering.</w:t>
      </w:r>
      <w:r w:rsidR="003E1B21">
        <w:t xml:space="preserve"> I have already </w:t>
      </w:r>
      <w:commentRangeStart w:id="32"/>
      <w:r w:rsidR="001571B8">
        <w:t xml:space="preserve">participated </w:t>
      </w:r>
      <w:r w:rsidR="00DE393A">
        <w:t xml:space="preserve">in multiple outreach opportunities as a part of the </w:t>
      </w:r>
      <w:proofErr w:type="spellStart"/>
      <w:r w:rsidR="007E0F6F">
        <w:t>RaD</w:t>
      </w:r>
      <w:proofErr w:type="spellEnd"/>
      <w:r w:rsidR="007E0F6F">
        <w:t xml:space="preserve"> </w:t>
      </w:r>
      <w:r w:rsidR="00DE393A">
        <w:t>lab</w:t>
      </w:r>
      <w:commentRangeEnd w:id="32"/>
      <w:r w:rsidR="006171A4">
        <w:rPr>
          <w:rStyle w:val="CommentReference"/>
        </w:rPr>
        <w:commentReference w:id="32"/>
      </w:r>
      <w:r w:rsidR="00731E55">
        <w:t xml:space="preserve">. </w:t>
      </w:r>
      <w:commentRangeStart w:id="33"/>
      <w:r w:rsidR="009C14F7">
        <w:t xml:space="preserve">Additionally, </w:t>
      </w:r>
      <w:r w:rsidR="00135DCE">
        <w:t xml:space="preserve">I plan on demonstrating our robots and my research for younger students </w:t>
      </w:r>
      <w:r w:rsidR="007375F6">
        <w:t>throughout my graduate degree.</w:t>
      </w:r>
      <w:r w:rsidR="005E3425">
        <w:t xml:space="preserve"> </w:t>
      </w:r>
      <w:r w:rsidR="0054393A">
        <w:t>During t</w:t>
      </w:r>
      <w:r w:rsidR="005E3425">
        <w:t>hese demonstrations</w:t>
      </w:r>
      <w:r w:rsidR="0054393A">
        <w:t>, I</w:t>
      </w:r>
      <w:r w:rsidR="005E3425">
        <w:t xml:space="preserve"> will give </w:t>
      </w:r>
      <w:r w:rsidR="00CF2910">
        <w:t xml:space="preserve">younger </w:t>
      </w:r>
      <w:r w:rsidR="005E3425">
        <w:t>students a chance to interact with the robots</w:t>
      </w:r>
      <w:r w:rsidR="0054393A">
        <w:t xml:space="preserve">. </w:t>
      </w:r>
      <w:commentRangeEnd w:id="33"/>
      <w:r w:rsidR="006171A4">
        <w:rPr>
          <w:rStyle w:val="CommentReference"/>
        </w:rPr>
        <w:commentReference w:id="33"/>
      </w:r>
      <w:r w:rsidR="00AB2BE1">
        <w:t>For many students,</w:t>
      </w:r>
      <w:r w:rsidR="0017577C">
        <w:t xml:space="preserve"> especially those </w:t>
      </w:r>
      <w:commentRangeStart w:id="34"/>
      <w:r w:rsidR="0017577C">
        <w:t>from a disadvantaged background</w:t>
      </w:r>
      <w:commentRangeEnd w:id="34"/>
      <w:r w:rsidR="006171A4">
        <w:rPr>
          <w:rStyle w:val="CommentReference"/>
        </w:rPr>
        <w:commentReference w:id="34"/>
      </w:r>
      <w:r w:rsidR="0017577C">
        <w:t xml:space="preserve">, </w:t>
      </w:r>
      <w:r w:rsidR="00AB2BE1">
        <w:t xml:space="preserve">these interactions will </w:t>
      </w:r>
      <w:r w:rsidR="00122821">
        <w:t xml:space="preserve">motivate a desire to pursue a STEM education. </w:t>
      </w:r>
      <w:r w:rsidR="0062000F">
        <w:t>Finall</w:t>
      </w:r>
      <w:r w:rsidR="00203DB6">
        <w:t xml:space="preserve">y, </w:t>
      </w:r>
      <w:commentRangeStart w:id="35"/>
      <w:r w:rsidR="00203DB6">
        <w:t xml:space="preserve">I </w:t>
      </w:r>
      <w:r w:rsidR="003E0119">
        <w:t xml:space="preserve">will give undergraduates </w:t>
      </w:r>
      <w:r w:rsidR="000559A6">
        <w:t>the</w:t>
      </w:r>
      <w:r w:rsidR="003E0119">
        <w:t xml:space="preserve"> </w:t>
      </w:r>
      <w:r w:rsidR="003E0119">
        <w:lastRenderedPageBreak/>
        <w:t xml:space="preserve">opportunity to </w:t>
      </w:r>
      <w:r w:rsidR="000559A6">
        <w:t>assist me in my research and with writing multiple conference papers</w:t>
      </w:r>
      <w:commentRangeEnd w:id="35"/>
      <w:r w:rsidR="006171A4">
        <w:rPr>
          <w:rStyle w:val="CommentReference"/>
        </w:rPr>
        <w:commentReference w:id="35"/>
      </w:r>
      <w:r w:rsidR="000559A6">
        <w:t xml:space="preserve">. </w:t>
      </w:r>
      <w:r w:rsidR="006B198E">
        <w:t>During my undergraduate degree, having the op</w:t>
      </w:r>
      <w:r w:rsidR="00251B6C">
        <w:t>portunity to participate in research and</w:t>
      </w:r>
      <w:r w:rsidR="00EA0B8C">
        <w:t xml:space="preserve"> </w:t>
      </w:r>
      <w:r w:rsidR="00BA2F32">
        <w:t>write</w:t>
      </w:r>
      <w:r w:rsidR="00F03D23">
        <w:t xml:space="preserve"> </w:t>
      </w:r>
      <w:r w:rsidR="00EA0B8C">
        <w:t>a</w:t>
      </w:r>
      <w:r w:rsidR="00251B6C">
        <w:t xml:space="preserve"> conference paper inspired me to pursue a graduate degree</w:t>
      </w:r>
      <w:r w:rsidR="00EA0B8C">
        <w:t>.</w:t>
      </w:r>
      <w:r w:rsidR="00CF1029">
        <w:t xml:space="preserve"> It would thrill me to similarly inspire younger students.</w:t>
      </w:r>
    </w:p>
    <w:p w14:paraId="4187F70E" w14:textId="77777777" w:rsidR="002E5DB0" w:rsidRPr="002E5DB0" w:rsidRDefault="002E5DB0" w:rsidP="002E5DB0"/>
    <w:p w14:paraId="181DAA42" w14:textId="77777777" w:rsidR="00A07234" w:rsidRPr="00302AA3" w:rsidRDefault="00C609CD" w:rsidP="00302AA3">
      <w:pPr>
        <w:pStyle w:val="ListParagraph"/>
        <w:ind w:left="270" w:hanging="270"/>
        <w:rPr>
          <w:rFonts w:cs="Times New Roman"/>
        </w:rPr>
      </w:pPr>
      <w:r w:rsidRPr="007A7735">
        <w:rPr>
          <w:rFonts w:cs="Times New Roman"/>
          <w:color w:val="222222"/>
          <w:sz w:val="20"/>
          <w:szCs w:val="20"/>
          <w:shd w:val="clear" w:color="auto" w:fill="FFFFFF"/>
        </w:rPr>
        <w:t xml:space="preserve">[1] </w:t>
      </w:r>
      <w:proofErr w:type="spellStart"/>
      <w:r w:rsidR="009110D4" w:rsidRPr="007A7735">
        <w:rPr>
          <w:rFonts w:cs="Times New Roman"/>
          <w:color w:val="222222"/>
          <w:sz w:val="20"/>
          <w:szCs w:val="20"/>
          <w:shd w:val="clear" w:color="auto" w:fill="FFFFFF"/>
        </w:rPr>
        <w:t>Mitshiro</w:t>
      </w:r>
      <w:proofErr w:type="spellEnd"/>
      <w:r w:rsidR="009110D4" w:rsidRPr="007A7735">
        <w:rPr>
          <w:rFonts w:cs="Times New Roman"/>
          <w:color w:val="222222"/>
          <w:sz w:val="20"/>
          <w:szCs w:val="20"/>
          <w:shd w:val="clear" w:color="auto" w:fill="FFFFFF"/>
        </w:rPr>
        <w:t xml:space="preserve">, Y., et al. "Cooperative control of a 3D dual-flexible-arm </w:t>
      </w:r>
      <w:proofErr w:type="spellStart"/>
      <w:r w:rsidR="009110D4" w:rsidRPr="007A7735">
        <w:rPr>
          <w:rFonts w:cs="Times New Roman"/>
          <w:color w:val="222222"/>
          <w:sz w:val="20"/>
          <w:szCs w:val="20"/>
          <w:shd w:val="clear" w:color="auto" w:fill="FFFFFF"/>
        </w:rPr>
        <w:t>robot."</w:t>
      </w:r>
      <w:r w:rsidR="009110D4" w:rsidRPr="007A7735">
        <w:rPr>
          <w:rFonts w:cs="Times New Roman"/>
          <w:i/>
          <w:iCs/>
          <w:color w:val="222222"/>
          <w:sz w:val="20"/>
          <w:szCs w:val="20"/>
          <w:shd w:val="clear" w:color="auto" w:fill="FFFFFF"/>
        </w:rPr>
        <w:t>Journal</w:t>
      </w:r>
      <w:proofErr w:type="spellEnd"/>
      <w:r w:rsidR="009110D4" w:rsidRPr="007A7735">
        <w:rPr>
          <w:rFonts w:cs="Times New Roman"/>
          <w:i/>
          <w:iCs/>
          <w:color w:val="222222"/>
          <w:sz w:val="20"/>
          <w:szCs w:val="20"/>
          <w:shd w:val="clear" w:color="auto" w:fill="FFFFFF"/>
        </w:rPr>
        <w:t xml:space="preserve"> of Intelligent and Robotics Systems</w:t>
      </w:r>
      <w:r w:rsidR="009110D4" w:rsidRPr="007A7735">
        <w:rPr>
          <w:rStyle w:val="apple-converted-space"/>
          <w:rFonts w:cs="Times New Roman"/>
          <w:color w:val="222222"/>
          <w:sz w:val="20"/>
          <w:szCs w:val="20"/>
          <w:shd w:val="clear" w:color="auto" w:fill="FFFFFF"/>
        </w:rPr>
        <w:t> </w:t>
      </w:r>
      <w:r w:rsidR="009110D4" w:rsidRPr="007A7735">
        <w:rPr>
          <w:rFonts w:cs="Times New Roman"/>
          <w:color w:val="222222"/>
          <w:sz w:val="20"/>
          <w:szCs w:val="20"/>
          <w:shd w:val="clear" w:color="auto" w:fill="FFFFFF"/>
        </w:rPr>
        <w:t>(2004): 1-15</w:t>
      </w:r>
    </w:p>
    <w:sectPr w:rsidR="00A07234" w:rsidRPr="00302A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killpack" w:date="2016-10-22T20:36:00Z" w:initials="m">
    <w:p w14:paraId="68E06F2E" w14:textId="77777777" w:rsidR="006171A4" w:rsidRDefault="006171A4">
      <w:pPr>
        <w:pStyle w:val="CommentText"/>
      </w:pPr>
      <w:r>
        <w:rPr>
          <w:rStyle w:val="CommentReference"/>
        </w:rPr>
        <w:annotationRef/>
      </w:r>
      <w:r>
        <w:t>The first few sentences, and then paragraphs are the most important. Your reviewer has tons of these to read. Getting their attention and having them be excited to read your paper is the most important thing you can do. If they don’t like it from the beginning, they are just looking for reasons to shoot you down as they read the rest and the opposite is also true.</w:t>
      </w:r>
    </w:p>
    <w:p w14:paraId="051616E0" w14:textId="77777777" w:rsidR="006171A4" w:rsidRDefault="006171A4">
      <w:pPr>
        <w:pStyle w:val="CommentText"/>
      </w:pPr>
    </w:p>
    <w:p w14:paraId="3B7836B7" w14:textId="77777777" w:rsidR="006171A4" w:rsidRDefault="006171A4">
      <w:pPr>
        <w:pStyle w:val="CommentText"/>
      </w:pPr>
      <w:r>
        <w:t>This comment is just high-level. So do whatever you can to make it exciting and convincing from the get-go.</w:t>
      </w:r>
    </w:p>
  </w:comment>
  <w:comment w:id="1" w:author="mkillpack" w:date="2016-10-22T20:06:00Z" w:initials="m">
    <w:p w14:paraId="0DD7CBD2" w14:textId="77777777" w:rsidR="00DD1A66" w:rsidRDefault="00DD1A66">
      <w:pPr>
        <w:pStyle w:val="CommentText"/>
      </w:pPr>
      <w:r>
        <w:rPr>
          <w:rStyle w:val="CommentReference"/>
        </w:rPr>
        <w:annotationRef/>
      </w:r>
      <w:r>
        <w:t>Try to make this a bit clearer … something like:</w:t>
      </w:r>
    </w:p>
    <w:p w14:paraId="2AB2F9C1" w14:textId="77777777" w:rsidR="00DD1A66" w:rsidRDefault="00DD1A66">
      <w:pPr>
        <w:pStyle w:val="CommentText"/>
      </w:pPr>
    </w:p>
    <w:p w14:paraId="2F241903" w14:textId="77777777" w:rsidR="00DD1A66" w:rsidRDefault="00DD1A66">
      <w:pPr>
        <w:pStyle w:val="CommentText"/>
      </w:pPr>
      <w:r>
        <w:t xml:space="preserve">“how quickly they can move when operating in close proximity to humans in order to mitigate unexpected collisions and high impact forces” </w:t>
      </w:r>
    </w:p>
    <w:p w14:paraId="16E04EE6" w14:textId="77777777" w:rsidR="00DD1A66" w:rsidRDefault="00DD1A66">
      <w:pPr>
        <w:pStyle w:val="CommentText"/>
      </w:pPr>
    </w:p>
    <w:p w14:paraId="363F99FC" w14:textId="77777777" w:rsidR="00DD1A66" w:rsidRDefault="00DD1A66">
      <w:pPr>
        <w:pStyle w:val="CommentText"/>
      </w:pPr>
      <w:r>
        <w:t xml:space="preserve">Could cite the DLR study by Sami </w:t>
      </w:r>
      <w:proofErr w:type="spellStart"/>
      <w:r>
        <w:t>Haddadin</w:t>
      </w:r>
      <w:proofErr w:type="spellEnd"/>
      <w:r>
        <w:t xml:space="preserve"> about quantifying the danger of industrial robots.</w:t>
      </w:r>
    </w:p>
  </w:comment>
  <w:comment w:id="2" w:author="mkillpack" w:date="2016-10-22T20:08:00Z" w:initials="m">
    <w:p w14:paraId="41031683" w14:textId="77777777" w:rsidR="00DD1A66" w:rsidRDefault="00DD1A66">
      <w:pPr>
        <w:pStyle w:val="CommentText"/>
      </w:pPr>
      <w:r>
        <w:rPr>
          <w:rStyle w:val="CommentReference"/>
        </w:rPr>
        <w:annotationRef/>
      </w:r>
      <w:r>
        <w:t xml:space="preserve">Does this need a </w:t>
      </w:r>
      <w:proofErr w:type="spellStart"/>
      <w:r>
        <w:t>hypen</w:t>
      </w:r>
      <w:proofErr w:type="spellEnd"/>
      <w:r>
        <w:t>? “light-weight”?</w:t>
      </w:r>
    </w:p>
    <w:p w14:paraId="2E8381BF" w14:textId="77777777" w:rsidR="00DD1A66" w:rsidRDefault="00DD1A66">
      <w:pPr>
        <w:pStyle w:val="CommentText"/>
      </w:pPr>
    </w:p>
    <w:p w14:paraId="06155448" w14:textId="77777777" w:rsidR="00DD1A66" w:rsidRDefault="00DD1A66">
      <w:pPr>
        <w:pStyle w:val="CommentText"/>
      </w:pPr>
      <w:r>
        <w:t>I’m really not sure, just asking.</w:t>
      </w:r>
    </w:p>
  </w:comment>
  <w:comment w:id="3" w:author="mkillpack" w:date="2016-10-22T20:08:00Z" w:initials="m">
    <w:p w14:paraId="7B4F041A" w14:textId="77777777" w:rsidR="00DD1A66" w:rsidRDefault="00DD1A66">
      <w:pPr>
        <w:pStyle w:val="CommentText"/>
      </w:pPr>
      <w:r>
        <w:rPr>
          <w:rStyle w:val="CommentReference"/>
        </w:rPr>
        <w:annotationRef/>
      </w:r>
      <w:r>
        <w:t>Easily stored or transported in a compact volume? Since the robots are not necessarily compact all the time.</w:t>
      </w:r>
    </w:p>
  </w:comment>
  <w:comment w:id="5" w:author="mkillpack" w:date="2016-10-22T20:09:00Z" w:initials="m">
    <w:p w14:paraId="215D5142" w14:textId="77777777" w:rsidR="00DD1A66" w:rsidRDefault="00DD1A66">
      <w:pPr>
        <w:pStyle w:val="CommentText"/>
      </w:pPr>
      <w:r>
        <w:rPr>
          <w:rStyle w:val="CommentReference"/>
        </w:rPr>
        <w:annotationRef/>
      </w:r>
      <w:r>
        <w:t>Breaking what?</w:t>
      </w:r>
    </w:p>
  </w:comment>
  <w:comment w:id="6" w:author="mkillpack" w:date="2016-10-22T20:09:00Z" w:initials="m">
    <w:p w14:paraId="1403158A" w14:textId="77777777" w:rsidR="00DD1A66" w:rsidRDefault="00DD1A66">
      <w:pPr>
        <w:pStyle w:val="CommentText"/>
      </w:pPr>
      <w:r>
        <w:rPr>
          <w:rStyle w:val="CommentReference"/>
        </w:rPr>
        <w:annotationRef/>
      </w:r>
      <w:r>
        <w:t xml:space="preserve">assisting individuals with activities of daily living, </w:t>
      </w:r>
    </w:p>
  </w:comment>
  <w:comment w:id="7" w:author="mkillpack" w:date="2016-10-22T20:10:00Z" w:initials="m">
    <w:p w14:paraId="555E0A53" w14:textId="77777777" w:rsidR="00DD1A66" w:rsidRDefault="00DD1A66">
      <w:pPr>
        <w:pStyle w:val="CommentText"/>
      </w:pPr>
      <w:r>
        <w:rPr>
          <w:rStyle w:val="CommentReference"/>
        </w:rPr>
        <w:annotationRef/>
      </w:r>
      <w:r>
        <w:t>on</w:t>
      </w:r>
    </w:p>
  </w:comment>
  <w:comment w:id="8" w:author="mkillpack" w:date="2016-10-22T20:10:00Z" w:initials="m">
    <w:p w14:paraId="13BEFF07" w14:textId="77777777" w:rsidR="00DD1A66" w:rsidRDefault="00DD1A66">
      <w:pPr>
        <w:pStyle w:val="CommentText"/>
      </w:pPr>
      <w:r>
        <w:rPr>
          <w:rStyle w:val="CommentReference"/>
        </w:rPr>
        <w:annotationRef/>
      </w:r>
      <w:r>
        <w:t>is dual-arm and bi-manual redundant? Also, do you want to limit yourself to bimanual or bi-manual (not sure the spelling)?</w:t>
      </w:r>
    </w:p>
  </w:comment>
  <w:comment w:id="9" w:author="mkillpack" w:date="2016-10-22T20:11:00Z" w:initials="m">
    <w:p w14:paraId="214A6019" w14:textId="77777777" w:rsidR="00DD1A66" w:rsidRDefault="00DD1A66">
      <w:pPr>
        <w:pStyle w:val="CommentText"/>
      </w:pPr>
      <w:r>
        <w:rPr>
          <w:rStyle w:val="CommentReference"/>
        </w:rPr>
        <w:annotationRef/>
      </w:r>
      <w:r>
        <w:t xml:space="preserve">Might be unprofessional, but could link to one of the King Louie </w:t>
      </w:r>
      <w:proofErr w:type="spellStart"/>
      <w:r>
        <w:t>youtube</w:t>
      </w:r>
      <w:proofErr w:type="spellEnd"/>
      <w:r>
        <w:t xml:space="preserve"> videos. I just think seeing it move is sometimes believing. Be careful with this suggestion, it’s just a thought.</w:t>
      </w:r>
    </w:p>
  </w:comment>
  <w:comment w:id="10" w:author="mkillpack" w:date="2016-10-22T20:12:00Z" w:initials="m">
    <w:p w14:paraId="3D556D88" w14:textId="77777777" w:rsidR="00DD1A66" w:rsidRDefault="00DD1A66">
      <w:pPr>
        <w:pStyle w:val="CommentText"/>
      </w:pPr>
      <w:r>
        <w:rPr>
          <w:rStyle w:val="CommentReference"/>
        </w:rPr>
        <w:annotationRef/>
      </w:r>
      <w:r>
        <w:t>Instead, a novel approach is to mitigate buildup of high internal forces by using a robot with flexible links</w:t>
      </w:r>
    </w:p>
  </w:comment>
  <w:comment w:id="11" w:author="mkillpack" w:date="2016-10-22T20:13:00Z" w:initials="m">
    <w:p w14:paraId="1157DB11" w14:textId="77777777" w:rsidR="00DD1A66" w:rsidRDefault="00DD1A66">
      <w:pPr>
        <w:pStyle w:val="CommentText"/>
      </w:pPr>
      <w:r>
        <w:rPr>
          <w:rStyle w:val="CommentReference"/>
        </w:rPr>
        <w:annotationRef/>
      </w:r>
      <w:r>
        <w:t xml:space="preserve">Could talk here about the fact that if two arms </w:t>
      </w:r>
      <w:proofErr w:type="gramStart"/>
      <w:r>
        <w:t>is</w:t>
      </w:r>
      <w:proofErr w:type="gramEnd"/>
      <w:r>
        <w:t xml:space="preserve"> hard for rigid arms, even more would be harder because of the necessity of coordinating high bandwidth centralized controllers. Whereas, soft robots lend themselves to this very well. </w:t>
      </w:r>
    </w:p>
  </w:comment>
  <w:comment w:id="12" w:author="mkillpack" w:date="2016-10-22T20:15:00Z" w:initials="m">
    <w:p w14:paraId="727BDACA" w14:textId="77777777" w:rsidR="00DD1A66" w:rsidRDefault="00DD1A66">
      <w:pPr>
        <w:pStyle w:val="CommentText"/>
      </w:pPr>
      <w:r>
        <w:rPr>
          <w:rStyle w:val="CommentReference"/>
        </w:rPr>
        <w:annotationRef/>
      </w:r>
      <w:r>
        <w:t>You could add a few more …</w:t>
      </w:r>
    </w:p>
    <w:p w14:paraId="14855964" w14:textId="77777777" w:rsidR="00DD1A66" w:rsidRDefault="004379BB">
      <w:pPr>
        <w:pStyle w:val="CommentText"/>
      </w:pPr>
      <w:r>
        <w:t xml:space="preserve">Assembly of construction materials that require impact for insertion, or hammering. </w:t>
      </w:r>
    </w:p>
  </w:comment>
  <w:comment w:id="13" w:author="mkillpack" w:date="2016-10-22T20:16:00Z" w:initials="m">
    <w:p w14:paraId="5AC31B48" w14:textId="77777777" w:rsidR="004379BB" w:rsidRDefault="004379BB">
      <w:pPr>
        <w:pStyle w:val="CommentText"/>
      </w:pPr>
      <w:r>
        <w:rPr>
          <w:rStyle w:val="CommentReference"/>
        </w:rPr>
        <w:annotationRef/>
      </w:r>
      <w:r>
        <w:t xml:space="preserve">Why a blanket? A better motivating example or reason for using a blanket would be good. </w:t>
      </w:r>
    </w:p>
    <w:p w14:paraId="09FA7DB7" w14:textId="77777777" w:rsidR="004379BB" w:rsidRDefault="004379BB">
      <w:pPr>
        <w:pStyle w:val="CommentText"/>
      </w:pPr>
    </w:p>
    <w:p w14:paraId="69B57FD0" w14:textId="77777777" w:rsidR="004379BB" w:rsidRDefault="004379BB">
      <w:pPr>
        <w:pStyle w:val="CommentText"/>
      </w:pPr>
      <w:r>
        <w:t xml:space="preserve">Folding laundry has already been done. Could think of something like manipulating a tarp or … not sure. I’ll keep thinking about this. A killer example or application can really help a proposal a lot. It’s worth spending time thinking about this. Your examples or applications might even be different for NSF (broader impact) than for NASA. </w:t>
      </w:r>
    </w:p>
    <w:p w14:paraId="72F54073" w14:textId="77777777" w:rsidR="004379BB" w:rsidRDefault="004379BB">
      <w:pPr>
        <w:pStyle w:val="CommentText"/>
      </w:pPr>
    </w:p>
    <w:p w14:paraId="45B67F94" w14:textId="77777777" w:rsidR="004379BB" w:rsidRDefault="004379BB">
      <w:pPr>
        <w:pStyle w:val="CommentText"/>
      </w:pPr>
      <w:r>
        <w:t>For NSF for example, is there something non-rigid in search and rescue? Loading a pack or helping move a person? Not sure.</w:t>
      </w:r>
    </w:p>
  </w:comment>
  <w:comment w:id="14" w:author="mkillpack" w:date="2016-10-22T20:20:00Z" w:initials="m">
    <w:p w14:paraId="054917BA" w14:textId="77777777" w:rsidR="004379BB" w:rsidRDefault="004379BB">
      <w:pPr>
        <w:pStyle w:val="CommentText"/>
      </w:pPr>
      <w:r>
        <w:rPr>
          <w:rStyle w:val="CommentReference"/>
        </w:rPr>
        <w:annotationRef/>
      </w:r>
      <w:r>
        <w:t xml:space="preserve">Than a single, soft, pneumatically actuated robot </w:t>
      </w:r>
    </w:p>
    <w:p w14:paraId="601FEE92" w14:textId="77777777" w:rsidR="004379BB" w:rsidRDefault="004379BB">
      <w:pPr>
        <w:pStyle w:val="CommentText"/>
      </w:pPr>
    </w:p>
    <w:p w14:paraId="44103320" w14:textId="77777777" w:rsidR="004379BB" w:rsidRDefault="004379BB">
      <w:pPr>
        <w:pStyle w:val="CommentText"/>
      </w:pPr>
    </w:p>
    <w:p w14:paraId="3C863588" w14:textId="77777777" w:rsidR="004379BB" w:rsidRDefault="004379BB">
      <w:pPr>
        <w:pStyle w:val="CommentText"/>
      </w:pPr>
      <w:r>
        <w:t>(some of these might need hyphens I think … I’ve just been hammered on this before. It’s something about if they are adjectives or not).</w:t>
      </w:r>
    </w:p>
  </w:comment>
  <w:comment w:id="15" w:author="mkillpack" w:date="2016-10-22T20:21:00Z" w:initials="m">
    <w:p w14:paraId="03C07342" w14:textId="77777777" w:rsidR="004379BB" w:rsidRDefault="004379BB">
      <w:pPr>
        <w:pStyle w:val="CommentText"/>
      </w:pPr>
      <w:r>
        <w:rPr>
          <w:rStyle w:val="CommentReference"/>
        </w:rPr>
        <w:annotationRef/>
      </w:r>
      <w:r>
        <w:t xml:space="preserve">Worth emphasizing that this is completely different than current rigid robots as you’d never dream of doing this. </w:t>
      </w:r>
    </w:p>
  </w:comment>
  <w:comment w:id="16" w:author="mkillpack" w:date="2016-10-22T20:22:00Z" w:initials="m">
    <w:p w14:paraId="09125E15" w14:textId="77777777" w:rsidR="004379BB" w:rsidRDefault="004379BB">
      <w:pPr>
        <w:pStyle w:val="CommentText"/>
      </w:pPr>
      <w:r>
        <w:rPr>
          <w:rStyle w:val="CommentReference"/>
        </w:rPr>
        <w:annotationRef/>
      </w:r>
      <w:r>
        <w:t xml:space="preserve">I might mention instead hysteresis in the actuation method and possible reseating of air bladders that contain the air inside the robot fabric structure. </w:t>
      </w:r>
    </w:p>
  </w:comment>
  <w:comment w:id="17" w:author="mkillpack" w:date="2016-10-22T20:23:00Z" w:initials="m">
    <w:p w14:paraId="20AFFA76" w14:textId="77777777" w:rsidR="004379BB" w:rsidRDefault="004379BB">
      <w:pPr>
        <w:pStyle w:val="CommentText"/>
      </w:pPr>
      <w:r>
        <w:rPr>
          <w:rStyle w:val="CommentReference"/>
        </w:rPr>
        <w:annotationRef/>
      </w:r>
      <w:r>
        <w:t>Can be slightly more concise throughout the paper I think. Thinks like</w:t>
      </w:r>
    </w:p>
    <w:p w14:paraId="1A284880" w14:textId="77777777" w:rsidR="004379BB" w:rsidRDefault="004379BB">
      <w:pPr>
        <w:pStyle w:val="CommentText"/>
      </w:pPr>
    </w:p>
    <w:p w14:paraId="167222DB" w14:textId="77777777" w:rsidR="004379BB" w:rsidRDefault="004379BB">
      <w:pPr>
        <w:pStyle w:val="CommentText"/>
      </w:pPr>
      <w:r>
        <w:t>The necessary intermediate steps to answer these research questions are described below.</w:t>
      </w:r>
    </w:p>
    <w:p w14:paraId="33AFE28F" w14:textId="77777777" w:rsidR="004379BB" w:rsidRDefault="004379BB">
      <w:pPr>
        <w:pStyle w:val="CommentText"/>
      </w:pPr>
    </w:p>
    <w:p w14:paraId="7D9347DC" w14:textId="77777777" w:rsidR="004379BB" w:rsidRDefault="004379BB">
      <w:pPr>
        <w:pStyle w:val="CommentText"/>
      </w:pPr>
    </w:p>
    <w:p w14:paraId="1638C0CE" w14:textId="77777777" w:rsidR="004379BB" w:rsidRDefault="004379BB">
      <w:pPr>
        <w:pStyle w:val="CommentText"/>
      </w:pPr>
      <w:r>
        <w:t>Or active voice:</w:t>
      </w:r>
    </w:p>
    <w:p w14:paraId="1A49584F" w14:textId="77777777" w:rsidR="004379BB" w:rsidRDefault="004379BB">
      <w:pPr>
        <w:pStyle w:val="CommentText"/>
      </w:pPr>
    </w:p>
    <w:p w14:paraId="0ACD8E64" w14:textId="77777777" w:rsidR="004379BB" w:rsidRDefault="004379BB">
      <w:pPr>
        <w:pStyle w:val="CommentText"/>
      </w:pPr>
      <w:r>
        <w:t xml:space="preserve">I describe the intermediate steps to answer these research questions below. </w:t>
      </w:r>
    </w:p>
  </w:comment>
  <w:comment w:id="18" w:author="mkillpack" w:date="2016-10-22T20:25:00Z" w:initials="m">
    <w:p w14:paraId="0ADC54F1" w14:textId="77777777" w:rsidR="004379BB" w:rsidRDefault="004379BB">
      <w:pPr>
        <w:pStyle w:val="CommentText"/>
      </w:pPr>
      <w:r>
        <w:rPr>
          <w:rStyle w:val="CommentReference"/>
        </w:rPr>
        <w:annotationRef/>
      </w:r>
      <w:r>
        <w:t>Can cut phrases like this …</w:t>
      </w:r>
    </w:p>
    <w:p w14:paraId="41B36762" w14:textId="77777777" w:rsidR="004379BB" w:rsidRDefault="004379BB">
      <w:pPr>
        <w:pStyle w:val="CommentText"/>
      </w:pPr>
    </w:p>
    <w:p w14:paraId="1A91FF88" w14:textId="77777777" w:rsidR="004379BB" w:rsidRDefault="004379BB">
      <w:pPr>
        <w:pStyle w:val="CommentText"/>
      </w:pPr>
      <w:r>
        <w:t xml:space="preserve">Not technical and don’t really add information or understanding. </w:t>
      </w:r>
    </w:p>
    <w:p w14:paraId="6E04D194" w14:textId="77777777" w:rsidR="004379BB" w:rsidRDefault="004379BB">
      <w:pPr>
        <w:pStyle w:val="CommentText"/>
      </w:pPr>
    </w:p>
    <w:p w14:paraId="49E91E6A" w14:textId="77777777" w:rsidR="004379BB" w:rsidRDefault="004379BB">
      <w:pPr>
        <w:pStyle w:val="CommentText"/>
      </w:pPr>
      <w:r>
        <w:t xml:space="preserve">Could just say </w:t>
      </w:r>
    </w:p>
    <w:p w14:paraId="0F40A7E5" w14:textId="77777777" w:rsidR="004379BB" w:rsidRDefault="004379BB">
      <w:pPr>
        <w:pStyle w:val="CommentText"/>
      </w:pPr>
    </w:p>
    <w:p w14:paraId="3E75B86F" w14:textId="77777777" w:rsidR="004379BB" w:rsidRDefault="004379BB">
      <w:pPr>
        <w:pStyle w:val="CommentText"/>
      </w:pPr>
      <w:r>
        <w:t xml:space="preserve">“I will first perform …” instead if you want to. </w:t>
      </w:r>
    </w:p>
  </w:comment>
  <w:comment w:id="19" w:author="mkillpack" w:date="2016-10-22T20:26:00Z" w:initials="m">
    <w:p w14:paraId="453155A9" w14:textId="77777777" w:rsidR="00E74327" w:rsidRDefault="00E74327">
      <w:pPr>
        <w:pStyle w:val="CommentText"/>
      </w:pPr>
      <w:r>
        <w:rPr>
          <w:rStyle w:val="CommentReference"/>
        </w:rPr>
        <w:annotationRef/>
      </w:r>
      <w:r>
        <w:t xml:space="preserve">I would get rid of “I” since you did this with other people and I wouldn’t call the elbow joint faulty. </w:t>
      </w:r>
    </w:p>
    <w:p w14:paraId="10B01E59" w14:textId="77777777" w:rsidR="00E74327" w:rsidRDefault="00E74327">
      <w:pPr>
        <w:pStyle w:val="CommentText"/>
      </w:pPr>
    </w:p>
    <w:p w14:paraId="4F88E9AA" w14:textId="77777777" w:rsidR="00E74327" w:rsidRDefault="00E74327">
      <w:pPr>
        <w:pStyle w:val="CommentText"/>
      </w:pPr>
      <w:r>
        <w:t>I would just summarize this in one sentence such as:</w:t>
      </w:r>
    </w:p>
    <w:p w14:paraId="5278F47A" w14:textId="77777777" w:rsidR="00E74327" w:rsidRDefault="00E74327">
      <w:pPr>
        <w:pStyle w:val="CommentText"/>
      </w:pPr>
    </w:p>
    <w:p w14:paraId="0547BE5F" w14:textId="77777777" w:rsidR="00E74327" w:rsidRDefault="00E74327">
      <w:pPr>
        <w:pStyle w:val="CommentText"/>
      </w:pPr>
      <w:r>
        <w:t>Recent changes such as removing an elbow joint with limited range of motion, necessitates … etc.</w:t>
      </w:r>
    </w:p>
  </w:comment>
  <w:comment w:id="20" w:author="mkillpack" w:date="2016-10-22T20:28:00Z" w:initials="m">
    <w:p w14:paraId="2C5EF205" w14:textId="77777777" w:rsidR="00E74327" w:rsidRDefault="00E74327">
      <w:pPr>
        <w:pStyle w:val="CommentText"/>
      </w:pPr>
      <w:r>
        <w:rPr>
          <w:rStyle w:val="CommentReference"/>
        </w:rPr>
        <w:annotationRef/>
      </w:r>
      <w:r>
        <w:t xml:space="preserve">Are we really limiting you to two arms? If you want to keep it simple for this proposal, that’s fine. But I think you’ll get more excitement from people if you describe doing algorithms that could use n manipulators. Could include pictures of the blow-molded arms and night crawler if we get permission from </w:t>
      </w:r>
      <w:proofErr w:type="spellStart"/>
      <w:r>
        <w:t>Pneubotics</w:t>
      </w:r>
      <w:proofErr w:type="spellEnd"/>
      <w:r>
        <w:t xml:space="preserve">. </w:t>
      </w:r>
    </w:p>
  </w:comment>
  <w:comment w:id="21" w:author="mkillpack" w:date="2016-10-22T20:29:00Z" w:initials="m">
    <w:p w14:paraId="5177636F" w14:textId="77777777" w:rsidR="00E74327" w:rsidRDefault="00E74327">
      <w:pPr>
        <w:pStyle w:val="CommentText"/>
      </w:pPr>
      <w:r>
        <w:rPr>
          <w:rStyle w:val="CommentReference"/>
        </w:rPr>
        <w:annotationRef/>
      </w:r>
      <w:r>
        <w:t>This is good, but could be cleaned up to be clearer.</w:t>
      </w:r>
    </w:p>
  </w:comment>
  <w:comment w:id="22" w:author="mkillpack" w:date="2016-10-22T20:30:00Z" w:initials="m">
    <w:p w14:paraId="6C2E8D50" w14:textId="77777777" w:rsidR="00E74327" w:rsidRDefault="00E74327">
      <w:pPr>
        <w:pStyle w:val="CommentText"/>
      </w:pPr>
      <w:r>
        <w:rPr>
          <w:rStyle w:val="CommentReference"/>
        </w:rPr>
        <w:annotationRef/>
      </w:r>
      <w:r>
        <w:t>Could reference building off of current other novel work in the lab on soft robot design to know which degrees of freedom and how they should be mounted to be the most useful. This is one of Dan’s other recent paper submissions on designing soft robots. I think it could go over well to talk about that idea as being a rigorous method and building on work.</w:t>
      </w:r>
    </w:p>
  </w:comment>
  <w:comment w:id="23" w:author="mkillpack" w:date="2016-10-22T20:32:00Z" w:initials="m">
    <w:p w14:paraId="50F016CB" w14:textId="77777777" w:rsidR="00E74327" w:rsidRDefault="00E74327">
      <w:pPr>
        <w:pStyle w:val="CommentText"/>
      </w:pPr>
      <w:r>
        <w:rPr>
          <w:rStyle w:val="CommentReference"/>
        </w:rPr>
        <w:annotationRef/>
      </w:r>
      <w:r>
        <w:t>Do they want citations? Could include one here to the RAM paper.</w:t>
      </w:r>
    </w:p>
  </w:comment>
  <w:comment w:id="24" w:author="mkillpack" w:date="2016-10-22T20:32:00Z" w:initials="m">
    <w:p w14:paraId="25A756C5" w14:textId="77777777" w:rsidR="00E74327" w:rsidRDefault="00E74327">
      <w:pPr>
        <w:pStyle w:val="CommentText"/>
      </w:pPr>
      <w:r>
        <w:rPr>
          <w:rStyle w:val="CommentReference"/>
        </w:rPr>
        <w:annotationRef/>
      </w:r>
      <w:r>
        <w:t>And kinematic models are not</w:t>
      </w:r>
    </w:p>
  </w:comment>
  <w:comment w:id="25" w:author="mkillpack" w:date="2016-10-22T20:33:00Z" w:initials="m">
    <w:p w14:paraId="1FB8820F" w14:textId="77777777" w:rsidR="00E74327" w:rsidRDefault="00E74327">
      <w:pPr>
        <w:pStyle w:val="CommentText"/>
      </w:pPr>
      <w:r>
        <w:rPr>
          <w:rStyle w:val="CommentReference"/>
        </w:rPr>
        <w:annotationRef/>
      </w:r>
      <w:r>
        <w:t>This control method alone will not</w:t>
      </w:r>
    </w:p>
  </w:comment>
  <w:comment w:id="26" w:author="mkillpack" w:date="2016-10-22T20:33:00Z" w:initials="m">
    <w:p w14:paraId="04623FA9" w14:textId="77777777" w:rsidR="00E74327" w:rsidRDefault="00E74327">
      <w:pPr>
        <w:pStyle w:val="CommentText"/>
      </w:pPr>
      <w:r>
        <w:rPr>
          <w:rStyle w:val="CommentReference"/>
        </w:rPr>
        <w:annotationRef/>
      </w:r>
      <w:r>
        <w:t xml:space="preserve">Only visual </w:t>
      </w:r>
      <w:proofErr w:type="spellStart"/>
      <w:r>
        <w:t>servoing</w:t>
      </w:r>
      <w:proofErr w:type="spellEnd"/>
      <w:r>
        <w:t xml:space="preserve"> if with cameras. Otherwise, could just be called </w:t>
      </w:r>
      <w:proofErr w:type="spellStart"/>
      <w:r>
        <w:t>servoing</w:t>
      </w:r>
      <w:proofErr w:type="spellEnd"/>
      <w:r>
        <w:t xml:space="preserve">. Let’s talk more if you want about this. </w:t>
      </w:r>
    </w:p>
  </w:comment>
  <w:comment w:id="27" w:author="mkillpack" w:date="2016-10-22T20:34:00Z" w:initials="m">
    <w:p w14:paraId="4830F170" w14:textId="77777777" w:rsidR="00E74327" w:rsidRDefault="00E74327">
      <w:pPr>
        <w:pStyle w:val="CommentText"/>
      </w:pPr>
      <w:r>
        <w:rPr>
          <w:rStyle w:val="CommentReference"/>
        </w:rPr>
        <w:annotationRef/>
      </w:r>
      <w:r>
        <w:t>In some ways need more detail:</w:t>
      </w:r>
    </w:p>
    <w:p w14:paraId="18AB34A0" w14:textId="77777777" w:rsidR="00E74327" w:rsidRDefault="00E74327">
      <w:pPr>
        <w:pStyle w:val="CommentText"/>
      </w:pPr>
    </w:p>
    <w:p w14:paraId="7B0E96EB" w14:textId="77777777" w:rsidR="00E74327" w:rsidRDefault="00E74327">
      <w:pPr>
        <w:pStyle w:val="CommentText"/>
      </w:pPr>
      <w:r>
        <w:t>How does an HTC vive help you get away from motion capture? And what is it?</w:t>
      </w:r>
    </w:p>
    <w:p w14:paraId="79C0A96F" w14:textId="77777777" w:rsidR="00E74327" w:rsidRDefault="00E74327">
      <w:pPr>
        <w:pStyle w:val="CommentText"/>
      </w:pPr>
    </w:p>
    <w:p w14:paraId="6F30EF19" w14:textId="77777777" w:rsidR="00E74327" w:rsidRDefault="00E74327">
      <w:pPr>
        <w:pStyle w:val="CommentText"/>
      </w:pPr>
      <w:r>
        <w:t>In other ways, you need less detail:</w:t>
      </w:r>
    </w:p>
    <w:p w14:paraId="435181F3" w14:textId="77777777" w:rsidR="00E74327" w:rsidRDefault="00E74327">
      <w:pPr>
        <w:pStyle w:val="CommentText"/>
      </w:pPr>
    </w:p>
    <w:p w14:paraId="28F32876" w14:textId="77777777" w:rsidR="00E74327" w:rsidRDefault="00E74327">
      <w:pPr>
        <w:pStyle w:val="CommentText"/>
      </w:pPr>
      <w:r>
        <w:t>Why does the reviewer care about ROS?</w:t>
      </w:r>
    </w:p>
  </w:comment>
  <w:comment w:id="28" w:author="mkillpack" w:date="2016-10-22T20:35:00Z" w:initials="m">
    <w:p w14:paraId="136400E6" w14:textId="77777777" w:rsidR="00E74327" w:rsidRDefault="00E74327">
      <w:pPr>
        <w:pStyle w:val="CommentText"/>
      </w:pPr>
      <w:r>
        <w:rPr>
          <w:rStyle w:val="CommentReference"/>
        </w:rPr>
        <w:annotationRef/>
      </w:r>
      <w:r>
        <w:t xml:space="preserve">The entire last paragraph seems like procedural things to me and not answering hard research questions. </w:t>
      </w:r>
    </w:p>
    <w:p w14:paraId="7E833CB6" w14:textId="77777777" w:rsidR="00E74327" w:rsidRDefault="00E74327">
      <w:pPr>
        <w:pStyle w:val="CommentText"/>
      </w:pPr>
    </w:p>
    <w:p w14:paraId="0BBD0510" w14:textId="77777777" w:rsidR="00E74327" w:rsidRDefault="00E74327">
      <w:pPr>
        <w:pStyle w:val="CommentText"/>
      </w:pPr>
      <w:r>
        <w:t xml:space="preserve">I’m not saying that the work is not hard </w:t>
      </w:r>
      <w:r>
        <w:sym w:font="Wingdings" w:char="F04A"/>
      </w:r>
      <w:r>
        <w:t xml:space="preserve">, just that NSF wants you talk more about the new algorithms and how it will change the way things are done. I would spend a lot more time on expanding this paragraph. </w:t>
      </w:r>
      <w:r w:rsidR="006171A4">
        <w:t>If you need some more help with technical content and ideas, let’s talk on Monday.</w:t>
      </w:r>
    </w:p>
  </w:comment>
  <w:comment w:id="29" w:author="mkillpack" w:date="2016-10-22T20:39:00Z" w:initials="m">
    <w:p w14:paraId="6D77DC80" w14:textId="77777777" w:rsidR="006171A4" w:rsidRDefault="006171A4">
      <w:pPr>
        <w:pStyle w:val="CommentText"/>
      </w:pPr>
      <w:r>
        <w:rPr>
          <w:rStyle w:val="CommentReference"/>
        </w:rPr>
        <w:annotationRef/>
      </w:r>
      <w:r>
        <w:t>I don’t think this is the right term.</w:t>
      </w:r>
    </w:p>
    <w:p w14:paraId="2A53025A" w14:textId="77777777" w:rsidR="006171A4" w:rsidRDefault="006171A4">
      <w:pPr>
        <w:pStyle w:val="CommentText"/>
      </w:pPr>
    </w:p>
    <w:p w14:paraId="4D8E073E" w14:textId="77777777" w:rsidR="006171A4" w:rsidRDefault="006171A4">
      <w:pPr>
        <w:pStyle w:val="CommentText"/>
      </w:pPr>
      <w:r>
        <w:t>It might be assisted living.</w:t>
      </w:r>
    </w:p>
    <w:p w14:paraId="5CB8B97A" w14:textId="77777777" w:rsidR="006171A4" w:rsidRDefault="006171A4">
      <w:pPr>
        <w:pStyle w:val="CommentText"/>
      </w:pPr>
    </w:p>
    <w:p w14:paraId="35B06300" w14:textId="77777777" w:rsidR="006171A4" w:rsidRDefault="006171A4">
      <w:pPr>
        <w:pStyle w:val="CommentText"/>
      </w:pPr>
      <w:r>
        <w:t>Or the other common term people talk is assistance with activities of daily living.</w:t>
      </w:r>
    </w:p>
  </w:comment>
  <w:comment w:id="30" w:author="mkillpack" w:date="2016-10-22T20:40:00Z" w:initials="m">
    <w:p w14:paraId="4AD2BD22" w14:textId="77777777" w:rsidR="006171A4" w:rsidRDefault="006171A4">
      <w:pPr>
        <w:pStyle w:val="CommentText"/>
      </w:pPr>
      <w:r>
        <w:rPr>
          <w:rStyle w:val="CommentReference"/>
        </w:rPr>
        <w:annotationRef/>
      </w:r>
      <w:r>
        <w:t>volume of these robots when deflated.</w:t>
      </w:r>
    </w:p>
  </w:comment>
  <w:comment w:id="31" w:author="mkillpack" w:date="2016-10-22T20:40:00Z" w:initials="m">
    <w:p w14:paraId="11AE9BCB" w14:textId="77777777" w:rsidR="006171A4" w:rsidRDefault="006171A4">
      <w:pPr>
        <w:pStyle w:val="CommentText"/>
      </w:pPr>
      <w:r>
        <w:rPr>
          <w:rStyle w:val="CommentReference"/>
        </w:rPr>
        <w:annotationRef/>
      </w:r>
      <w:r>
        <w:t xml:space="preserve">The mode matters less than the license. Saying “under the New BSD license” might be better than saying “on </w:t>
      </w:r>
      <w:proofErr w:type="spellStart"/>
      <w:r>
        <w:t>git</w:t>
      </w:r>
      <w:proofErr w:type="spellEnd"/>
      <w:r>
        <w:t xml:space="preserve">” since </w:t>
      </w:r>
      <w:proofErr w:type="spellStart"/>
      <w:r>
        <w:t>git</w:t>
      </w:r>
      <w:proofErr w:type="spellEnd"/>
      <w:r>
        <w:t xml:space="preserve"> works on </w:t>
      </w:r>
      <w:proofErr w:type="spellStart"/>
      <w:r>
        <w:t>bitbucket</w:t>
      </w:r>
      <w:proofErr w:type="spellEnd"/>
      <w:r>
        <w:t xml:space="preserve"> or </w:t>
      </w:r>
      <w:proofErr w:type="spellStart"/>
      <w:r>
        <w:t>github</w:t>
      </w:r>
      <w:proofErr w:type="spellEnd"/>
      <w:r>
        <w:t>.</w:t>
      </w:r>
    </w:p>
  </w:comment>
  <w:comment w:id="32" w:author="mkillpack" w:date="2016-10-22T20:41:00Z" w:initials="m">
    <w:p w14:paraId="729B776F" w14:textId="77777777" w:rsidR="006171A4" w:rsidRDefault="006171A4">
      <w:pPr>
        <w:pStyle w:val="CommentText"/>
      </w:pPr>
      <w:r>
        <w:rPr>
          <w:rStyle w:val="CommentReference"/>
        </w:rPr>
        <w:annotationRef/>
      </w:r>
      <w:r>
        <w:t>Expand on this a bit more (specifics on the activities would be good and how many kids/people).</w:t>
      </w:r>
    </w:p>
  </w:comment>
  <w:comment w:id="33" w:author="mkillpack" w:date="2016-10-22T20:42:00Z" w:initials="m">
    <w:p w14:paraId="5141E279" w14:textId="77777777" w:rsidR="006171A4" w:rsidRDefault="006171A4">
      <w:pPr>
        <w:pStyle w:val="CommentText"/>
      </w:pPr>
      <w:r>
        <w:rPr>
          <w:rStyle w:val="CommentReference"/>
        </w:rPr>
        <w:annotationRef/>
      </w:r>
      <w:r>
        <w:t>This is good, I think NSF is looking for more specifics. Will you organize quarterly (or monthly) open house where youth groups or anyone can come and be introduced to robotics and especially soft robots and your exciting results.</w:t>
      </w:r>
    </w:p>
    <w:p w14:paraId="679A0D41" w14:textId="77777777" w:rsidR="006171A4" w:rsidRDefault="006171A4">
      <w:pPr>
        <w:pStyle w:val="CommentText"/>
      </w:pPr>
    </w:p>
    <w:p w14:paraId="1BFB5387" w14:textId="77777777" w:rsidR="006171A4" w:rsidRDefault="006171A4">
      <w:pPr>
        <w:pStyle w:val="CommentText"/>
      </w:pPr>
      <w:r>
        <w:t xml:space="preserve">I’m not saying you have to do this, but more specific plans will get you more points here I think. Just don’t propose something that you really don’t want to do </w:t>
      </w:r>
      <w:r>
        <w:sym w:font="Wingdings" w:char="F04A"/>
      </w:r>
      <w:r>
        <w:t xml:space="preserve">. </w:t>
      </w:r>
    </w:p>
  </w:comment>
  <w:comment w:id="34" w:author="mkillpack" w:date="2016-10-22T20:44:00Z" w:initials="m">
    <w:p w14:paraId="13C01E83" w14:textId="77777777" w:rsidR="006171A4" w:rsidRDefault="006171A4">
      <w:pPr>
        <w:pStyle w:val="CommentText"/>
      </w:pPr>
      <w:r>
        <w:rPr>
          <w:rStyle w:val="CommentReference"/>
        </w:rPr>
        <w:annotationRef/>
      </w:r>
      <w:r>
        <w:t>How are you actually going to reach out to them? As opposed to anyone else?</w:t>
      </w:r>
    </w:p>
  </w:comment>
  <w:comment w:id="35" w:author="mkillpack" w:date="2016-10-22T20:44:00Z" w:initials="m">
    <w:p w14:paraId="4C5F5178" w14:textId="77777777" w:rsidR="006171A4" w:rsidRDefault="006171A4">
      <w:pPr>
        <w:pStyle w:val="CommentText"/>
      </w:pPr>
      <w:r>
        <w:rPr>
          <w:rStyle w:val="CommentReference"/>
        </w:rPr>
        <w:annotationRef/>
      </w:r>
      <w:r>
        <w:t>Although this is great, it sounds a bit high and mighty. I might say something like:</w:t>
      </w:r>
    </w:p>
    <w:p w14:paraId="7FC5462D" w14:textId="77777777" w:rsidR="006171A4" w:rsidRDefault="006171A4">
      <w:pPr>
        <w:pStyle w:val="CommentText"/>
      </w:pPr>
    </w:p>
    <w:p w14:paraId="4E222787" w14:textId="77777777" w:rsidR="006171A4" w:rsidRDefault="006171A4">
      <w:pPr>
        <w:pStyle w:val="CommentText"/>
      </w:pPr>
      <w:r>
        <w:t>In order to ensure dissemination of our results, I will submit my research to multiple robotics conferences. In addition to submitting these papers, I will include multiple undergraduate students in the work since we will need the help for practical tests and our lab already has a culture of having undergraduates participate.</w:t>
      </w:r>
    </w:p>
    <w:p w14:paraId="0F535790" w14:textId="77777777" w:rsidR="006171A4" w:rsidRDefault="006171A4">
      <w:pPr>
        <w:pStyle w:val="CommentText"/>
      </w:pPr>
    </w:p>
    <w:p w14:paraId="0B52E9E9" w14:textId="77777777" w:rsidR="006171A4" w:rsidRDefault="006171A4">
      <w:pPr>
        <w:pStyle w:val="CommentText"/>
      </w:pPr>
      <w:r>
        <w:t xml:space="preserve">Other relevant details could be powerful here as well like how you got involved in the lab. </w:t>
      </w:r>
      <w:r>
        <w:t xml:space="preserve">Plus it ties in to your personal statement to some degree. </w:t>
      </w:r>
      <w:bookmarkStart w:id="36" w:name="_GoBack"/>
      <w:bookmarkEnd w:id="3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7836B7" w15:done="0"/>
  <w15:commentEx w15:paraId="363F99FC" w15:done="0"/>
  <w15:commentEx w15:paraId="06155448" w15:done="0"/>
  <w15:commentEx w15:paraId="7B4F041A" w15:done="0"/>
  <w15:commentEx w15:paraId="215D5142" w15:done="0"/>
  <w15:commentEx w15:paraId="1403158A" w15:done="0"/>
  <w15:commentEx w15:paraId="555E0A53" w15:done="0"/>
  <w15:commentEx w15:paraId="13BEFF07" w15:done="0"/>
  <w15:commentEx w15:paraId="214A6019" w15:done="0"/>
  <w15:commentEx w15:paraId="3D556D88" w15:done="0"/>
  <w15:commentEx w15:paraId="1157DB11" w15:done="0"/>
  <w15:commentEx w15:paraId="14855964" w15:done="0"/>
  <w15:commentEx w15:paraId="45B67F94" w15:done="0"/>
  <w15:commentEx w15:paraId="3C863588" w15:done="0"/>
  <w15:commentEx w15:paraId="03C07342" w15:done="0"/>
  <w15:commentEx w15:paraId="09125E15" w15:done="0"/>
  <w15:commentEx w15:paraId="0ACD8E64" w15:done="0"/>
  <w15:commentEx w15:paraId="3E75B86F" w15:done="0"/>
  <w15:commentEx w15:paraId="0547BE5F" w15:done="0"/>
  <w15:commentEx w15:paraId="2C5EF205" w15:done="0"/>
  <w15:commentEx w15:paraId="5177636F" w15:done="0"/>
  <w15:commentEx w15:paraId="6C2E8D50" w15:done="0"/>
  <w15:commentEx w15:paraId="50F016CB" w15:done="0"/>
  <w15:commentEx w15:paraId="25A756C5" w15:done="0"/>
  <w15:commentEx w15:paraId="1FB8820F" w15:done="0"/>
  <w15:commentEx w15:paraId="04623FA9" w15:done="0"/>
  <w15:commentEx w15:paraId="28F32876" w15:done="0"/>
  <w15:commentEx w15:paraId="0BBD0510" w15:done="0"/>
  <w15:commentEx w15:paraId="35B06300" w15:done="0"/>
  <w15:commentEx w15:paraId="4AD2BD22" w15:done="0"/>
  <w15:commentEx w15:paraId="11AE9BCB" w15:done="0"/>
  <w15:commentEx w15:paraId="729B776F" w15:done="0"/>
  <w15:commentEx w15:paraId="1BFB5387" w15:done="0"/>
  <w15:commentEx w15:paraId="13C01E83" w15:done="0"/>
  <w15:commentEx w15:paraId="0B52E9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47287"/>
    <w:multiLevelType w:val="hybridMultilevel"/>
    <w:tmpl w:val="6CFC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2F13"/>
    <w:multiLevelType w:val="multilevel"/>
    <w:tmpl w:val="50B23216"/>
    <w:lvl w:ilvl="0">
      <w:start w:val="1"/>
      <w:numFmt w:val="decimal"/>
      <w:pStyle w:val="Heading1"/>
      <w:lvlText w:val="%1"/>
      <w:lvlJc w:val="left"/>
      <w:pPr>
        <w:ind w:left="432" w:hanging="432"/>
      </w:pPr>
      <w:rPr>
        <w:rFonts w:ascii="Times New Roman" w:hAnsi="Times New Roman" w:hint="default"/>
        <w:b/>
        <w:i w:val="0"/>
        <w:color w:val="auto"/>
        <w:sz w:val="24"/>
        <w:u w:val="none"/>
      </w:rPr>
    </w:lvl>
    <w:lvl w:ilvl="1">
      <w:start w:val="1"/>
      <w:numFmt w:val="decimal"/>
      <w:pStyle w:val="Heading2"/>
      <w:lvlText w:val="%1.%2"/>
      <w:lvlJc w:val="left"/>
      <w:pPr>
        <w:ind w:left="576" w:hanging="576"/>
      </w:pPr>
      <w:rPr>
        <w:rFonts w:ascii="Times New Roman" w:hAnsi="Times New Roman" w:hint="default"/>
        <w:b/>
        <w:i/>
        <w:color w:val="auto"/>
        <w:sz w:val="24"/>
        <w:szCs w:val="24"/>
      </w:rPr>
    </w:lvl>
    <w:lvl w:ilvl="2">
      <w:start w:val="1"/>
      <w:numFmt w:val="decimal"/>
      <w:pStyle w:val="Heading3"/>
      <w:lvlText w:val="%1.%2.%3"/>
      <w:lvlJc w:val="left"/>
      <w:pPr>
        <w:ind w:left="720" w:hanging="720"/>
      </w:pPr>
      <w:rPr>
        <w:rFonts w:ascii="Times New Roman" w:hAnsi="Times New Roman" w:hint="default"/>
        <w:b/>
        <w:i w:val="0"/>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AD85FD1"/>
    <w:multiLevelType w:val="hybridMultilevel"/>
    <w:tmpl w:val="29D0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54B9E"/>
    <w:multiLevelType w:val="hybridMultilevel"/>
    <w:tmpl w:val="5B7E5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F43D8"/>
    <w:multiLevelType w:val="hybridMultilevel"/>
    <w:tmpl w:val="E9E8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45D82"/>
    <w:multiLevelType w:val="hybridMultilevel"/>
    <w:tmpl w:val="1534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0379C"/>
    <w:multiLevelType w:val="hybridMultilevel"/>
    <w:tmpl w:val="E738E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214F8"/>
    <w:multiLevelType w:val="hybridMultilevel"/>
    <w:tmpl w:val="6B0C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63EC4"/>
    <w:multiLevelType w:val="hybridMultilevel"/>
    <w:tmpl w:val="4A2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E7E40"/>
    <w:multiLevelType w:val="hybridMultilevel"/>
    <w:tmpl w:val="45D8D00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626A44E2"/>
    <w:multiLevelType w:val="hybridMultilevel"/>
    <w:tmpl w:val="CA1A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D4AD1"/>
    <w:multiLevelType w:val="hybridMultilevel"/>
    <w:tmpl w:val="F97C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B6556"/>
    <w:multiLevelType w:val="hybridMultilevel"/>
    <w:tmpl w:val="A78C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C9422F"/>
    <w:multiLevelType w:val="hybridMultilevel"/>
    <w:tmpl w:val="2C286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A5658"/>
    <w:multiLevelType w:val="hybridMultilevel"/>
    <w:tmpl w:val="5D30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72EF4"/>
    <w:multiLevelType w:val="hybridMultilevel"/>
    <w:tmpl w:val="E258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12"/>
  </w:num>
  <w:num w:numId="6">
    <w:abstractNumId w:val="13"/>
  </w:num>
  <w:num w:numId="7">
    <w:abstractNumId w:val="6"/>
  </w:num>
  <w:num w:numId="8">
    <w:abstractNumId w:val="14"/>
  </w:num>
  <w:num w:numId="9">
    <w:abstractNumId w:val="10"/>
  </w:num>
  <w:num w:numId="10">
    <w:abstractNumId w:val="7"/>
  </w:num>
  <w:num w:numId="11">
    <w:abstractNumId w:val="4"/>
  </w:num>
  <w:num w:numId="12">
    <w:abstractNumId w:val="9"/>
  </w:num>
  <w:num w:numId="13">
    <w:abstractNumId w:val="8"/>
  </w:num>
  <w:num w:numId="14">
    <w:abstractNumId w:val="15"/>
  </w:num>
  <w:num w:numId="15">
    <w:abstractNumId w:val="2"/>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killpack">
    <w15:presenceInfo w15:providerId="None" w15:userId="mkillpa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2D6"/>
    <w:rsid w:val="0000236A"/>
    <w:rsid w:val="000035F2"/>
    <w:rsid w:val="000042C9"/>
    <w:rsid w:val="00004596"/>
    <w:rsid w:val="00004B85"/>
    <w:rsid w:val="000051E9"/>
    <w:rsid w:val="0000692C"/>
    <w:rsid w:val="0000693F"/>
    <w:rsid w:val="00007F70"/>
    <w:rsid w:val="00011809"/>
    <w:rsid w:val="0001273A"/>
    <w:rsid w:val="000131A9"/>
    <w:rsid w:val="000165FA"/>
    <w:rsid w:val="00016D3C"/>
    <w:rsid w:val="000170FE"/>
    <w:rsid w:val="00022067"/>
    <w:rsid w:val="0002206F"/>
    <w:rsid w:val="00023AD7"/>
    <w:rsid w:val="000243D2"/>
    <w:rsid w:val="00024A32"/>
    <w:rsid w:val="00024B63"/>
    <w:rsid w:val="00024EB5"/>
    <w:rsid w:val="0002672E"/>
    <w:rsid w:val="000272C2"/>
    <w:rsid w:val="000278F1"/>
    <w:rsid w:val="000330AF"/>
    <w:rsid w:val="00033841"/>
    <w:rsid w:val="0003438A"/>
    <w:rsid w:val="00037B35"/>
    <w:rsid w:val="00040F24"/>
    <w:rsid w:val="00042AD1"/>
    <w:rsid w:val="00045356"/>
    <w:rsid w:val="00045357"/>
    <w:rsid w:val="00045710"/>
    <w:rsid w:val="00045FD3"/>
    <w:rsid w:val="000469DE"/>
    <w:rsid w:val="000469EB"/>
    <w:rsid w:val="000470FA"/>
    <w:rsid w:val="00050849"/>
    <w:rsid w:val="00050ABE"/>
    <w:rsid w:val="00050BA2"/>
    <w:rsid w:val="00051613"/>
    <w:rsid w:val="000516E9"/>
    <w:rsid w:val="000534D1"/>
    <w:rsid w:val="000559A6"/>
    <w:rsid w:val="000561B5"/>
    <w:rsid w:val="000567A8"/>
    <w:rsid w:val="00056D0A"/>
    <w:rsid w:val="000574CF"/>
    <w:rsid w:val="0006177A"/>
    <w:rsid w:val="00063C27"/>
    <w:rsid w:val="00063E97"/>
    <w:rsid w:val="0006511C"/>
    <w:rsid w:val="000669C1"/>
    <w:rsid w:val="00067886"/>
    <w:rsid w:val="00067FCA"/>
    <w:rsid w:val="000705EC"/>
    <w:rsid w:val="00070F5B"/>
    <w:rsid w:val="0007118C"/>
    <w:rsid w:val="00072367"/>
    <w:rsid w:val="0007479B"/>
    <w:rsid w:val="0007486B"/>
    <w:rsid w:val="00074879"/>
    <w:rsid w:val="0007519C"/>
    <w:rsid w:val="000755F9"/>
    <w:rsid w:val="0007797F"/>
    <w:rsid w:val="00081FAA"/>
    <w:rsid w:val="00081FC0"/>
    <w:rsid w:val="00082850"/>
    <w:rsid w:val="00082D6D"/>
    <w:rsid w:val="00083CA7"/>
    <w:rsid w:val="000848C8"/>
    <w:rsid w:val="00085C99"/>
    <w:rsid w:val="00086B76"/>
    <w:rsid w:val="00087A16"/>
    <w:rsid w:val="00087A49"/>
    <w:rsid w:val="000913FF"/>
    <w:rsid w:val="00091E41"/>
    <w:rsid w:val="00091F22"/>
    <w:rsid w:val="00093E3D"/>
    <w:rsid w:val="00094239"/>
    <w:rsid w:val="000945B0"/>
    <w:rsid w:val="0009502B"/>
    <w:rsid w:val="0009589D"/>
    <w:rsid w:val="00096C22"/>
    <w:rsid w:val="000A0717"/>
    <w:rsid w:val="000A0E0C"/>
    <w:rsid w:val="000A2585"/>
    <w:rsid w:val="000A4AAA"/>
    <w:rsid w:val="000A5ECB"/>
    <w:rsid w:val="000A6B4C"/>
    <w:rsid w:val="000B0B4E"/>
    <w:rsid w:val="000B133C"/>
    <w:rsid w:val="000B2193"/>
    <w:rsid w:val="000B3692"/>
    <w:rsid w:val="000B3BD8"/>
    <w:rsid w:val="000B404E"/>
    <w:rsid w:val="000B4C0C"/>
    <w:rsid w:val="000B4ED4"/>
    <w:rsid w:val="000B700F"/>
    <w:rsid w:val="000B73AB"/>
    <w:rsid w:val="000C0D42"/>
    <w:rsid w:val="000C1F00"/>
    <w:rsid w:val="000C4704"/>
    <w:rsid w:val="000C48C3"/>
    <w:rsid w:val="000C5616"/>
    <w:rsid w:val="000C5A3F"/>
    <w:rsid w:val="000C5BBA"/>
    <w:rsid w:val="000C71E6"/>
    <w:rsid w:val="000C7D91"/>
    <w:rsid w:val="000D0751"/>
    <w:rsid w:val="000D0F4F"/>
    <w:rsid w:val="000D105D"/>
    <w:rsid w:val="000D1DE8"/>
    <w:rsid w:val="000D1F14"/>
    <w:rsid w:val="000D3A84"/>
    <w:rsid w:val="000D4252"/>
    <w:rsid w:val="000D5837"/>
    <w:rsid w:val="000D5E36"/>
    <w:rsid w:val="000D6701"/>
    <w:rsid w:val="000D67A4"/>
    <w:rsid w:val="000D75A3"/>
    <w:rsid w:val="000D797D"/>
    <w:rsid w:val="000E0CDA"/>
    <w:rsid w:val="000E16F4"/>
    <w:rsid w:val="000E2789"/>
    <w:rsid w:val="000E3ADA"/>
    <w:rsid w:val="000E4767"/>
    <w:rsid w:val="000E4979"/>
    <w:rsid w:val="000E5B11"/>
    <w:rsid w:val="000E6684"/>
    <w:rsid w:val="000E6E95"/>
    <w:rsid w:val="000E7306"/>
    <w:rsid w:val="000E7BE8"/>
    <w:rsid w:val="000F1D13"/>
    <w:rsid w:val="000F3A28"/>
    <w:rsid w:val="000F4B0F"/>
    <w:rsid w:val="000F54A7"/>
    <w:rsid w:val="000F670B"/>
    <w:rsid w:val="000F74FE"/>
    <w:rsid w:val="000F7519"/>
    <w:rsid w:val="000F76EE"/>
    <w:rsid w:val="001015A8"/>
    <w:rsid w:val="00101EB1"/>
    <w:rsid w:val="00103453"/>
    <w:rsid w:val="001049B7"/>
    <w:rsid w:val="001058E9"/>
    <w:rsid w:val="00106493"/>
    <w:rsid w:val="00110C9A"/>
    <w:rsid w:val="00113113"/>
    <w:rsid w:val="0011326D"/>
    <w:rsid w:val="00114CDC"/>
    <w:rsid w:val="00116DDD"/>
    <w:rsid w:val="00117392"/>
    <w:rsid w:val="001217A3"/>
    <w:rsid w:val="00122821"/>
    <w:rsid w:val="00122C10"/>
    <w:rsid w:val="00123F8A"/>
    <w:rsid w:val="0012535A"/>
    <w:rsid w:val="00125986"/>
    <w:rsid w:val="00125F5F"/>
    <w:rsid w:val="0013052C"/>
    <w:rsid w:val="00130D62"/>
    <w:rsid w:val="001314DA"/>
    <w:rsid w:val="00132983"/>
    <w:rsid w:val="00135D43"/>
    <w:rsid w:val="00135DCE"/>
    <w:rsid w:val="0013607D"/>
    <w:rsid w:val="0013676F"/>
    <w:rsid w:val="00136D4D"/>
    <w:rsid w:val="00140112"/>
    <w:rsid w:val="00140562"/>
    <w:rsid w:val="00140D94"/>
    <w:rsid w:val="00142813"/>
    <w:rsid w:val="00142CBD"/>
    <w:rsid w:val="0014786D"/>
    <w:rsid w:val="00150315"/>
    <w:rsid w:val="00150547"/>
    <w:rsid w:val="001519B0"/>
    <w:rsid w:val="00152842"/>
    <w:rsid w:val="001530FB"/>
    <w:rsid w:val="0015381A"/>
    <w:rsid w:val="001538F0"/>
    <w:rsid w:val="0015468D"/>
    <w:rsid w:val="00155816"/>
    <w:rsid w:val="00155FA9"/>
    <w:rsid w:val="00156745"/>
    <w:rsid w:val="00156846"/>
    <w:rsid w:val="00156E4E"/>
    <w:rsid w:val="00156F06"/>
    <w:rsid w:val="001571B8"/>
    <w:rsid w:val="001574C5"/>
    <w:rsid w:val="00157ABC"/>
    <w:rsid w:val="00157CCC"/>
    <w:rsid w:val="001601E6"/>
    <w:rsid w:val="0016042D"/>
    <w:rsid w:val="001610C6"/>
    <w:rsid w:val="001618F2"/>
    <w:rsid w:val="00161E6D"/>
    <w:rsid w:val="00163292"/>
    <w:rsid w:val="0016331E"/>
    <w:rsid w:val="00167847"/>
    <w:rsid w:val="001701A7"/>
    <w:rsid w:val="001702EF"/>
    <w:rsid w:val="00170843"/>
    <w:rsid w:val="001708AF"/>
    <w:rsid w:val="00170C8D"/>
    <w:rsid w:val="0017130D"/>
    <w:rsid w:val="00171540"/>
    <w:rsid w:val="001720F1"/>
    <w:rsid w:val="00173354"/>
    <w:rsid w:val="0017577C"/>
    <w:rsid w:val="00175AB1"/>
    <w:rsid w:val="00175B43"/>
    <w:rsid w:val="001761E6"/>
    <w:rsid w:val="001806CB"/>
    <w:rsid w:val="00180B48"/>
    <w:rsid w:val="00181228"/>
    <w:rsid w:val="00181568"/>
    <w:rsid w:val="001819C8"/>
    <w:rsid w:val="001820D5"/>
    <w:rsid w:val="001820F2"/>
    <w:rsid w:val="00184205"/>
    <w:rsid w:val="001842A8"/>
    <w:rsid w:val="001847B6"/>
    <w:rsid w:val="00184F68"/>
    <w:rsid w:val="00185025"/>
    <w:rsid w:val="00185B3C"/>
    <w:rsid w:val="00186370"/>
    <w:rsid w:val="00187E56"/>
    <w:rsid w:val="00190D22"/>
    <w:rsid w:val="00191E5E"/>
    <w:rsid w:val="00193CAD"/>
    <w:rsid w:val="00195211"/>
    <w:rsid w:val="001958EC"/>
    <w:rsid w:val="00197B4A"/>
    <w:rsid w:val="001A0016"/>
    <w:rsid w:val="001A0D11"/>
    <w:rsid w:val="001A1A8E"/>
    <w:rsid w:val="001A201D"/>
    <w:rsid w:val="001A3452"/>
    <w:rsid w:val="001A403A"/>
    <w:rsid w:val="001A603A"/>
    <w:rsid w:val="001A6184"/>
    <w:rsid w:val="001A6DCD"/>
    <w:rsid w:val="001A6DDA"/>
    <w:rsid w:val="001B32B5"/>
    <w:rsid w:val="001B3FD9"/>
    <w:rsid w:val="001B59F0"/>
    <w:rsid w:val="001B705C"/>
    <w:rsid w:val="001B791B"/>
    <w:rsid w:val="001C050E"/>
    <w:rsid w:val="001C0F1C"/>
    <w:rsid w:val="001C1F08"/>
    <w:rsid w:val="001C1FD7"/>
    <w:rsid w:val="001C2F3F"/>
    <w:rsid w:val="001D3CCF"/>
    <w:rsid w:val="001D410B"/>
    <w:rsid w:val="001D4F33"/>
    <w:rsid w:val="001D7972"/>
    <w:rsid w:val="001E048E"/>
    <w:rsid w:val="001E19F5"/>
    <w:rsid w:val="001E2915"/>
    <w:rsid w:val="001E4B7A"/>
    <w:rsid w:val="001E61BB"/>
    <w:rsid w:val="001E65AA"/>
    <w:rsid w:val="001E71DB"/>
    <w:rsid w:val="001E77AE"/>
    <w:rsid w:val="001F01B4"/>
    <w:rsid w:val="001F0761"/>
    <w:rsid w:val="001F2B3E"/>
    <w:rsid w:val="001F5A06"/>
    <w:rsid w:val="001F5DF1"/>
    <w:rsid w:val="001F5F49"/>
    <w:rsid w:val="001F6AED"/>
    <w:rsid w:val="002006DA"/>
    <w:rsid w:val="00201414"/>
    <w:rsid w:val="00203DB6"/>
    <w:rsid w:val="00204127"/>
    <w:rsid w:val="002043A2"/>
    <w:rsid w:val="00204A35"/>
    <w:rsid w:val="002064F4"/>
    <w:rsid w:val="002106A7"/>
    <w:rsid w:val="00211462"/>
    <w:rsid w:val="00213B99"/>
    <w:rsid w:val="00214258"/>
    <w:rsid w:val="002160D1"/>
    <w:rsid w:val="00216A0A"/>
    <w:rsid w:val="00216BE5"/>
    <w:rsid w:val="0021737F"/>
    <w:rsid w:val="0022051F"/>
    <w:rsid w:val="00221AEA"/>
    <w:rsid w:val="00221E1B"/>
    <w:rsid w:val="00221EB4"/>
    <w:rsid w:val="00222FDE"/>
    <w:rsid w:val="00223E29"/>
    <w:rsid w:val="00224B03"/>
    <w:rsid w:val="002251D8"/>
    <w:rsid w:val="00225669"/>
    <w:rsid w:val="00227C25"/>
    <w:rsid w:val="0023124B"/>
    <w:rsid w:val="002316C0"/>
    <w:rsid w:val="00232B06"/>
    <w:rsid w:val="0023477E"/>
    <w:rsid w:val="00235510"/>
    <w:rsid w:val="00235DA4"/>
    <w:rsid w:val="0023706E"/>
    <w:rsid w:val="00237475"/>
    <w:rsid w:val="002404E6"/>
    <w:rsid w:val="00240E97"/>
    <w:rsid w:val="002416F2"/>
    <w:rsid w:val="0024193B"/>
    <w:rsid w:val="00242F52"/>
    <w:rsid w:val="00242F72"/>
    <w:rsid w:val="002439DF"/>
    <w:rsid w:val="00243F31"/>
    <w:rsid w:val="002449BF"/>
    <w:rsid w:val="00245248"/>
    <w:rsid w:val="00245BCF"/>
    <w:rsid w:val="002479B3"/>
    <w:rsid w:val="00251A2A"/>
    <w:rsid w:val="00251B60"/>
    <w:rsid w:val="00251B6C"/>
    <w:rsid w:val="00251E05"/>
    <w:rsid w:val="00251EB6"/>
    <w:rsid w:val="0025240F"/>
    <w:rsid w:val="00252951"/>
    <w:rsid w:val="00252FB5"/>
    <w:rsid w:val="002562FB"/>
    <w:rsid w:val="00257081"/>
    <w:rsid w:val="00257B26"/>
    <w:rsid w:val="00261A1D"/>
    <w:rsid w:val="00261F5C"/>
    <w:rsid w:val="00262271"/>
    <w:rsid w:val="002626DF"/>
    <w:rsid w:val="00262DB7"/>
    <w:rsid w:val="0026360C"/>
    <w:rsid w:val="00265428"/>
    <w:rsid w:val="0026647C"/>
    <w:rsid w:val="00266C0D"/>
    <w:rsid w:val="00270CD2"/>
    <w:rsid w:val="002728AB"/>
    <w:rsid w:val="0027364C"/>
    <w:rsid w:val="002761CE"/>
    <w:rsid w:val="002776B0"/>
    <w:rsid w:val="00277DA9"/>
    <w:rsid w:val="0028027B"/>
    <w:rsid w:val="00281601"/>
    <w:rsid w:val="00281AE5"/>
    <w:rsid w:val="00281C56"/>
    <w:rsid w:val="00285703"/>
    <w:rsid w:val="002859CD"/>
    <w:rsid w:val="00285A46"/>
    <w:rsid w:val="002861AB"/>
    <w:rsid w:val="002874B7"/>
    <w:rsid w:val="00290564"/>
    <w:rsid w:val="00290F60"/>
    <w:rsid w:val="002930D3"/>
    <w:rsid w:val="002936F2"/>
    <w:rsid w:val="00293EBA"/>
    <w:rsid w:val="002946F5"/>
    <w:rsid w:val="00294C9F"/>
    <w:rsid w:val="00295040"/>
    <w:rsid w:val="0029523F"/>
    <w:rsid w:val="00295385"/>
    <w:rsid w:val="0029553B"/>
    <w:rsid w:val="002967FA"/>
    <w:rsid w:val="002970B6"/>
    <w:rsid w:val="002978C2"/>
    <w:rsid w:val="002A0802"/>
    <w:rsid w:val="002A0D65"/>
    <w:rsid w:val="002A1FFD"/>
    <w:rsid w:val="002A282B"/>
    <w:rsid w:val="002A38BA"/>
    <w:rsid w:val="002A5E7E"/>
    <w:rsid w:val="002A6146"/>
    <w:rsid w:val="002B0B0C"/>
    <w:rsid w:val="002B126D"/>
    <w:rsid w:val="002B217F"/>
    <w:rsid w:val="002B23D3"/>
    <w:rsid w:val="002B2927"/>
    <w:rsid w:val="002B3B55"/>
    <w:rsid w:val="002B5C62"/>
    <w:rsid w:val="002B6389"/>
    <w:rsid w:val="002B693B"/>
    <w:rsid w:val="002C0463"/>
    <w:rsid w:val="002C1633"/>
    <w:rsid w:val="002C1EFA"/>
    <w:rsid w:val="002C2C90"/>
    <w:rsid w:val="002C2D30"/>
    <w:rsid w:val="002C486C"/>
    <w:rsid w:val="002C6D8E"/>
    <w:rsid w:val="002D0404"/>
    <w:rsid w:val="002D1C01"/>
    <w:rsid w:val="002D33B3"/>
    <w:rsid w:val="002D34EA"/>
    <w:rsid w:val="002D52F1"/>
    <w:rsid w:val="002D693A"/>
    <w:rsid w:val="002D7CE2"/>
    <w:rsid w:val="002E0716"/>
    <w:rsid w:val="002E2F50"/>
    <w:rsid w:val="002E3F57"/>
    <w:rsid w:val="002E4357"/>
    <w:rsid w:val="002E4FA4"/>
    <w:rsid w:val="002E5DB0"/>
    <w:rsid w:val="002E72D3"/>
    <w:rsid w:val="002E755C"/>
    <w:rsid w:val="002F2E76"/>
    <w:rsid w:val="002F47E0"/>
    <w:rsid w:val="002F48F6"/>
    <w:rsid w:val="002F507E"/>
    <w:rsid w:val="002F5D9E"/>
    <w:rsid w:val="002F750E"/>
    <w:rsid w:val="002F781B"/>
    <w:rsid w:val="00300BFA"/>
    <w:rsid w:val="00302AA3"/>
    <w:rsid w:val="00302B23"/>
    <w:rsid w:val="00304A5A"/>
    <w:rsid w:val="003053FC"/>
    <w:rsid w:val="003056CA"/>
    <w:rsid w:val="003061DA"/>
    <w:rsid w:val="00306E8B"/>
    <w:rsid w:val="003105DA"/>
    <w:rsid w:val="003139E9"/>
    <w:rsid w:val="00313C2F"/>
    <w:rsid w:val="00314138"/>
    <w:rsid w:val="003145E5"/>
    <w:rsid w:val="00315A93"/>
    <w:rsid w:val="00316B50"/>
    <w:rsid w:val="00317A45"/>
    <w:rsid w:val="00317FB8"/>
    <w:rsid w:val="00320D7A"/>
    <w:rsid w:val="0032136D"/>
    <w:rsid w:val="00321641"/>
    <w:rsid w:val="00322736"/>
    <w:rsid w:val="0032292A"/>
    <w:rsid w:val="0032307E"/>
    <w:rsid w:val="003239CD"/>
    <w:rsid w:val="0032407A"/>
    <w:rsid w:val="003249EC"/>
    <w:rsid w:val="00325DCD"/>
    <w:rsid w:val="00325EB4"/>
    <w:rsid w:val="003263A8"/>
    <w:rsid w:val="00327F83"/>
    <w:rsid w:val="0033070A"/>
    <w:rsid w:val="003309EE"/>
    <w:rsid w:val="003312EE"/>
    <w:rsid w:val="003325B5"/>
    <w:rsid w:val="00332D81"/>
    <w:rsid w:val="00333755"/>
    <w:rsid w:val="00333D06"/>
    <w:rsid w:val="00334DF3"/>
    <w:rsid w:val="003350BA"/>
    <w:rsid w:val="00335612"/>
    <w:rsid w:val="003358E2"/>
    <w:rsid w:val="003364E4"/>
    <w:rsid w:val="00337033"/>
    <w:rsid w:val="00342159"/>
    <w:rsid w:val="00342AAE"/>
    <w:rsid w:val="00343290"/>
    <w:rsid w:val="003461CD"/>
    <w:rsid w:val="0035163A"/>
    <w:rsid w:val="00351CD8"/>
    <w:rsid w:val="003532BE"/>
    <w:rsid w:val="003544C1"/>
    <w:rsid w:val="0035557B"/>
    <w:rsid w:val="00355DB6"/>
    <w:rsid w:val="0035724B"/>
    <w:rsid w:val="00357DE5"/>
    <w:rsid w:val="003600FB"/>
    <w:rsid w:val="003602DB"/>
    <w:rsid w:val="003604C6"/>
    <w:rsid w:val="00360B55"/>
    <w:rsid w:val="00360D25"/>
    <w:rsid w:val="00360DF5"/>
    <w:rsid w:val="00361AAC"/>
    <w:rsid w:val="00361C69"/>
    <w:rsid w:val="00363054"/>
    <w:rsid w:val="003643A8"/>
    <w:rsid w:val="003659EB"/>
    <w:rsid w:val="0036664A"/>
    <w:rsid w:val="003667EF"/>
    <w:rsid w:val="00366F57"/>
    <w:rsid w:val="003732B4"/>
    <w:rsid w:val="003735DC"/>
    <w:rsid w:val="003749A7"/>
    <w:rsid w:val="00375BE8"/>
    <w:rsid w:val="00375F8A"/>
    <w:rsid w:val="0037718F"/>
    <w:rsid w:val="00380261"/>
    <w:rsid w:val="003805DB"/>
    <w:rsid w:val="00382425"/>
    <w:rsid w:val="00382C24"/>
    <w:rsid w:val="00391321"/>
    <w:rsid w:val="00391CA1"/>
    <w:rsid w:val="003920AF"/>
    <w:rsid w:val="0039349A"/>
    <w:rsid w:val="0039382D"/>
    <w:rsid w:val="003941B9"/>
    <w:rsid w:val="0039720B"/>
    <w:rsid w:val="003A0031"/>
    <w:rsid w:val="003A0BDE"/>
    <w:rsid w:val="003A137E"/>
    <w:rsid w:val="003A2DE9"/>
    <w:rsid w:val="003A3373"/>
    <w:rsid w:val="003A4147"/>
    <w:rsid w:val="003A4FA4"/>
    <w:rsid w:val="003A54FF"/>
    <w:rsid w:val="003A56CB"/>
    <w:rsid w:val="003A5E86"/>
    <w:rsid w:val="003A6D59"/>
    <w:rsid w:val="003A7223"/>
    <w:rsid w:val="003A787E"/>
    <w:rsid w:val="003A7AF5"/>
    <w:rsid w:val="003A7F2B"/>
    <w:rsid w:val="003B01E7"/>
    <w:rsid w:val="003B04D0"/>
    <w:rsid w:val="003B3DE1"/>
    <w:rsid w:val="003B57BB"/>
    <w:rsid w:val="003B6163"/>
    <w:rsid w:val="003B7127"/>
    <w:rsid w:val="003C0CB7"/>
    <w:rsid w:val="003C1B00"/>
    <w:rsid w:val="003C2369"/>
    <w:rsid w:val="003C2ABF"/>
    <w:rsid w:val="003C35BE"/>
    <w:rsid w:val="003D18BC"/>
    <w:rsid w:val="003D2C09"/>
    <w:rsid w:val="003D42DF"/>
    <w:rsid w:val="003D517D"/>
    <w:rsid w:val="003D585B"/>
    <w:rsid w:val="003D601D"/>
    <w:rsid w:val="003D6070"/>
    <w:rsid w:val="003D646F"/>
    <w:rsid w:val="003D6753"/>
    <w:rsid w:val="003D746C"/>
    <w:rsid w:val="003E0096"/>
    <w:rsid w:val="003E0119"/>
    <w:rsid w:val="003E0B03"/>
    <w:rsid w:val="003E104A"/>
    <w:rsid w:val="003E1B21"/>
    <w:rsid w:val="003E22D8"/>
    <w:rsid w:val="003E2B9D"/>
    <w:rsid w:val="003E5966"/>
    <w:rsid w:val="003E5980"/>
    <w:rsid w:val="003E6796"/>
    <w:rsid w:val="003E6798"/>
    <w:rsid w:val="003E74FA"/>
    <w:rsid w:val="003F0BF9"/>
    <w:rsid w:val="003F1091"/>
    <w:rsid w:val="003F247F"/>
    <w:rsid w:val="003F2726"/>
    <w:rsid w:val="003F32E5"/>
    <w:rsid w:val="003F3509"/>
    <w:rsid w:val="003F6D8E"/>
    <w:rsid w:val="003F70DB"/>
    <w:rsid w:val="003F7300"/>
    <w:rsid w:val="00400501"/>
    <w:rsid w:val="004017FA"/>
    <w:rsid w:val="00401EBE"/>
    <w:rsid w:val="004032EB"/>
    <w:rsid w:val="0040474A"/>
    <w:rsid w:val="00404B4E"/>
    <w:rsid w:val="004063DA"/>
    <w:rsid w:val="00406996"/>
    <w:rsid w:val="00412357"/>
    <w:rsid w:val="00417F78"/>
    <w:rsid w:val="00420583"/>
    <w:rsid w:val="00420CD4"/>
    <w:rsid w:val="0042134A"/>
    <w:rsid w:val="00421A34"/>
    <w:rsid w:val="00422102"/>
    <w:rsid w:val="00423EC6"/>
    <w:rsid w:val="0042443F"/>
    <w:rsid w:val="004251F2"/>
    <w:rsid w:val="004252C0"/>
    <w:rsid w:val="00426974"/>
    <w:rsid w:val="004269B8"/>
    <w:rsid w:val="0042762E"/>
    <w:rsid w:val="004302EE"/>
    <w:rsid w:val="0043171A"/>
    <w:rsid w:val="00432485"/>
    <w:rsid w:val="00433EF6"/>
    <w:rsid w:val="004346B1"/>
    <w:rsid w:val="00435399"/>
    <w:rsid w:val="004363B9"/>
    <w:rsid w:val="0043643C"/>
    <w:rsid w:val="004372B7"/>
    <w:rsid w:val="00437903"/>
    <w:rsid w:val="004379BB"/>
    <w:rsid w:val="00437A83"/>
    <w:rsid w:val="004400C2"/>
    <w:rsid w:val="004404F7"/>
    <w:rsid w:val="0044060B"/>
    <w:rsid w:val="00440DF5"/>
    <w:rsid w:val="004416CE"/>
    <w:rsid w:val="00441969"/>
    <w:rsid w:val="00441D53"/>
    <w:rsid w:val="004430F7"/>
    <w:rsid w:val="0044531F"/>
    <w:rsid w:val="00446C64"/>
    <w:rsid w:val="004505B7"/>
    <w:rsid w:val="00452425"/>
    <w:rsid w:val="0045782A"/>
    <w:rsid w:val="00460199"/>
    <w:rsid w:val="00460204"/>
    <w:rsid w:val="0046091F"/>
    <w:rsid w:val="00461F8F"/>
    <w:rsid w:val="00462B4D"/>
    <w:rsid w:val="00462F79"/>
    <w:rsid w:val="00464636"/>
    <w:rsid w:val="00467056"/>
    <w:rsid w:val="0046754C"/>
    <w:rsid w:val="004676B1"/>
    <w:rsid w:val="00467815"/>
    <w:rsid w:val="00471316"/>
    <w:rsid w:val="00471B0E"/>
    <w:rsid w:val="0047334C"/>
    <w:rsid w:val="0047336F"/>
    <w:rsid w:val="00473592"/>
    <w:rsid w:val="004738EE"/>
    <w:rsid w:val="00475CE8"/>
    <w:rsid w:val="00480C54"/>
    <w:rsid w:val="00480CD0"/>
    <w:rsid w:val="004810C8"/>
    <w:rsid w:val="00481363"/>
    <w:rsid w:val="00482C7B"/>
    <w:rsid w:val="004839F9"/>
    <w:rsid w:val="00483E26"/>
    <w:rsid w:val="00484F09"/>
    <w:rsid w:val="00485095"/>
    <w:rsid w:val="00486221"/>
    <w:rsid w:val="004864A4"/>
    <w:rsid w:val="00487B8B"/>
    <w:rsid w:val="0049004F"/>
    <w:rsid w:val="004902EA"/>
    <w:rsid w:val="00490387"/>
    <w:rsid w:val="00490765"/>
    <w:rsid w:val="00491BB8"/>
    <w:rsid w:val="004925A2"/>
    <w:rsid w:val="004963D4"/>
    <w:rsid w:val="00496FD2"/>
    <w:rsid w:val="00497355"/>
    <w:rsid w:val="004A0394"/>
    <w:rsid w:val="004A0563"/>
    <w:rsid w:val="004A07B5"/>
    <w:rsid w:val="004A0A83"/>
    <w:rsid w:val="004A227F"/>
    <w:rsid w:val="004A26FC"/>
    <w:rsid w:val="004A2E55"/>
    <w:rsid w:val="004A4484"/>
    <w:rsid w:val="004A651F"/>
    <w:rsid w:val="004A6A89"/>
    <w:rsid w:val="004A76D5"/>
    <w:rsid w:val="004B0BD0"/>
    <w:rsid w:val="004B11EB"/>
    <w:rsid w:val="004B125F"/>
    <w:rsid w:val="004B22FE"/>
    <w:rsid w:val="004B340D"/>
    <w:rsid w:val="004B466F"/>
    <w:rsid w:val="004B49A0"/>
    <w:rsid w:val="004B5151"/>
    <w:rsid w:val="004B5331"/>
    <w:rsid w:val="004B6AAC"/>
    <w:rsid w:val="004B6C34"/>
    <w:rsid w:val="004B7134"/>
    <w:rsid w:val="004B716B"/>
    <w:rsid w:val="004B7FEA"/>
    <w:rsid w:val="004C1B93"/>
    <w:rsid w:val="004C203A"/>
    <w:rsid w:val="004C2DD8"/>
    <w:rsid w:val="004C38DA"/>
    <w:rsid w:val="004C38F5"/>
    <w:rsid w:val="004C482D"/>
    <w:rsid w:val="004C7AC7"/>
    <w:rsid w:val="004D0A48"/>
    <w:rsid w:val="004D2871"/>
    <w:rsid w:val="004D2B6B"/>
    <w:rsid w:val="004D3151"/>
    <w:rsid w:val="004D45C4"/>
    <w:rsid w:val="004D46F7"/>
    <w:rsid w:val="004D6E67"/>
    <w:rsid w:val="004D71E5"/>
    <w:rsid w:val="004E01AF"/>
    <w:rsid w:val="004E0F92"/>
    <w:rsid w:val="004E19F2"/>
    <w:rsid w:val="004E1AA0"/>
    <w:rsid w:val="004E2112"/>
    <w:rsid w:val="004E25E2"/>
    <w:rsid w:val="004E3A83"/>
    <w:rsid w:val="004E3CE3"/>
    <w:rsid w:val="004E4A9C"/>
    <w:rsid w:val="004E4D09"/>
    <w:rsid w:val="004E4E65"/>
    <w:rsid w:val="004E67E9"/>
    <w:rsid w:val="004E74E5"/>
    <w:rsid w:val="004E7B95"/>
    <w:rsid w:val="004E7DF7"/>
    <w:rsid w:val="004F1D16"/>
    <w:rsid w:val="004F2270"/>
    <w:rsid w:val="004F244F"/>
    <w:rsid w:val="004F34E9"/>
    <w:rsid w:val="004F4658"/>
    <w:rsid w:val="004F4D58"/>
    <w:rsid w:val="004F5049"/>
    <w:rsid w:val="004F54D3"/>
    <w:rsid w:val="004F591A"/>
    <w:rsid w:val="004F69AE"/>
    <w:rsid w:val="004F79B6"/>
    <w:rsid w:val="00502A7F"/>
    <w:rsid w:val="00504AAD"/>
    <w:rsid w:val="0050732C"/>
    <w:rsid w:val="00510D70"/>
    <w:rsid w:val="00511C18"/>
    <w:rsid w:val="00512966"/>
    <w:rsid w:val="00512F08"/>
    <w:rsid w:val="00512FD2"/>
    <w:rsid w:val="00513384"/>
    <w:rsid w:val="0051344E"/>
    <w:rsid w:val="0051437D"/>
    <w:rsid w:val="00515E25"/>
    <w:rsid w:val="00515EB7"/>
    <w:rsid w:val="005165E7"/>
    <w:rsid w:val="00516B19"/>
    <w:rsid w:val="00517B50"/>
    <w:rsid w:val="005224EF"/>
    <w:rsid w:val="00523413"/>
    <w:rsid w:val="0052351B"/>
    <w:rsid w:val="00523680"/>
    <w:rsid w:val="0052559C"/>
    <w:rsid w:val="0053369A"/>
    <w:rsid w:val="005352A8"/>
    <w:rsid w:val="005370CD"/>
    <w:rsid w:val="00537A26"/>
    <w:rsid w:val="00537FC5"/>
    <w:rsid w:val="00542183"/>
    <w:rsid w:val="00542D41"/>
    <w:rsid w:val="0054393A"/>
    <w:rsid w:val="00543F9E"/>
    <w:rsid w:val="005454AD"/>
    <w:rsid w:val="00547D40"/>
    <w:rsid w:val="005507D5"/>
    <w:rsid w:val="005517C3"/>
    <w:rsid w:val="00551D8E"/>
    <w:rsid w:val="005524B0"/>
    <w:rsid w:val="00552BD0"/>
    <w:rsid w:val="00556152"/>
    <w:rsid w:val="005561D8"/>
    <w:rsid w:val="00556827"/>
    <w:rsid w:val="00556BC3"/>
    <w:rsid w:val="00560783"/>
    <w:rsid w:val="005609D7"/>
    <w:rsid w:val="00560FA0"/>
    <w:rsid w:val="00561381"/>
    <w:rsid w:val="00561974"/>
    <w:rsid w:val="00564E22"/>
    <w:rsid w:val="00565B77"/>
    <w:rsid w:val="00566408"/>
    <w:rsid w:val="00566AA4"/>
    <w:rsid w:val="00567BA5"/>
    <w:rsid w:val="0057055C"/>
    <w:rsid w:val="00573948"/>
    <w:rsid w:val="00576EBF"/>
    <w:rsid w:val="0058106B"/>
    <w:rsid w:val="0058234A"/>
    <w:rsid w:val="00582C5C"/>
    <w:rsid w:val="00586DC6"/>
    <w:rsid w:val="00591773"/>
    <w:rsid w:val="005918DC"/>
    <w:rsid w:val="0059422F"/>
    <w:rsid w:val="00594EA4"/>
    <w:rsid w:val="00595AF7"/>
    <w:rsid w:val="00596BBF"/>
    <w:rsid w:val="00596EB3"/>
    <w:rsid w:val="005A0A87"/>
    <w:rsid w:val="005A13C6"/>
    <w:rsid w:val="005A2830"/>
    <w:rsid w:val="005A358F"/>
    <w:rsid w:val="005A3968"/>
    <w:rsid w:val="005A4C12"/>
    <w:rsid w:val="005A7204"/>
    <w:rsid w:val="005A7A00"/>
    <w:rsid w:val="005B0177"/>
    <w:rsid w:val="005B2F44"/>
    <w:rsid w:val="005B3FAE"/>
    <w:rsid w:val="005B49BA"/>
    <w:rsid w:val="005B49C1"/>
    <w:rsid w:val="005B4DEA"/>
    <w:rsid w:val="005B4E67"/>
    <w:rsid w:val="005B598C"/>
    <w:rsid w:val="005B6565"/>
    <w:rsid w:val="005B79E4"/>
    <w:rsid w:val="005B7C3B"/>
    <w:rsid w:val="005C0C5A"/>
    <w:rsid w:val="005C0DDC"/>
    <w:rsid w:val="005C1525"/>
    <w:rsid w:val="005C268B"/>
    <w:rsid w:val="005C4713"/>
    <w:rsid w:val="005D05BA"/>
    <w:rsid w:val="005D17D2"/>
    <w:rsid w:val="005D2370"/>
    <w:rsid w:val="005D3E8B"/>
    <w:rsid w:val="005D686C"/>
    <w:rsid w:val="005D699C"/>
    <w:rsid w:val="005D72E3"/>
    <w:rsid w:val="005E2211"/>
    <w:rsid w:val="005E3425"/>
    <w:rsid w:val="005E419C"/>
    <w:rsid w:val="005E5B5A"/>
    <w:rsid w:val="005E716A"/>
    <w:rsid w:val="005F073E"/>
    <w:rsid w:val="005F077E"/>
    <w:rsid w:val="005F0BCB"/>
    <w:rsid w:val="005F45A0"/>
    <w:rsid w:val="005F4C7F"/>
    <w:rsid w:val="005F6D50"/>
    <w:rsid w:val="00600C83"/>
    <w:rsid w:val="00600D07"/>
    <w:rsid w:val="006023E0"/>
    <w:rsid w:val="00603361"/>
    <w:rsid w:val="00603523"/>
    <w:rsid w:val="00603704"/>
    <w:rsid w:val="00604203"/>
    <w:rsid w:val="00604477"/>
    <w:rsid w:val="00604F15"/>
    <w:rsid w:val="006054FE"/>
    <w:rsid w:val="0060764E"/>
    <w:rsid w:val="00611BDD"/>
    <w:rsid w:val="00614560"/>
    <w:rsid w:val="00614DC9"/>
    <w:rsid w:val="006171A4"/>
    <w:rsid w:val="0061722D"/>
    <w:rsid w:val="00617720"/>
    <w:rsid w:val="00617802"/>
    <w:rsid w:val="0062000F"/>
    <w:rsid w:val="0062063D"/>
    <w:rsid w:val="00626A5A"/>
    <w:rsid w:val="006303EE"/>
    <w:rsid w:val="00631B63"/>
    <w:rsid w:val="006328B6"/>
    <w:rsid w:val="0063347A"/>
    <w:rsid w:val="00633CC5"/>
    <w:rsid w:val="00633D2D"/>
    <w:rsid w:val="00633ED4"/>
    <w:rsid w:val="00635C9D"/>
    <w:rsid w:val="006361A5"/>
    <w:rsid w:val="006370FA"/>
    <w:rsid w:val="006372D7"/>
    <w:rsid w:val="00637D75"/>
    <w:rsid w:val="00640B2B"/>
    <w:rsid w:val="00640CF9"/>
    <w:rsid w:val="00643370"/>
    <w:rsid w:val="00644614"/>
    <w:rsid w:val="00644673"/>
    <w:rsid w:val="00646A4D"/>
    <w:rsid w:val="00646CF6"/>
    <w:rsid w:val="00646D19"/>
    <w:rsid w:val="006500D9"/>
    <w:rsid w:val="006517F6"/>
    <w:rsid w:val="00652218"/>
    <w:rsid w:val="0065312E"/>
    <w:rsid w:val="00653E81"/>
    <w:rsid w:val="00656E7D"/>
    <w:rsid w:val="00657A9F"/>
    <w:rsid w:val="00660015"/>
    <w:rsid w:val="00660953"/>
    <w:rsid w:val="006653D4"/>
    <w:rsid w:val="006653FE"/>
    <w:rsid w:val="006657CA"/>
    <w:rsid w:val="00665DDC"/>
    <w:rsid w:val="006661A9"/>
    <w:rsid w:val="00667A13"/>
    <w:rsid w:val="006703D2"/>
    <w:rsid w:val="00670D15"/>
    <w:rsid w:val="00670D87"/>
    <w:rsid w:val="00672084"/>
    <w:rsid w:val="00673D5F"/>
    <w:rsid w:val="00673F58"/>
    <w:rsid w:val="00674A77"/>
    <w:rsid w:val="00674CFE"/>
    <w:rsid w:val="0067523E"/>
    <w:rsid w:val="00676E3F"/>
    <w:rsid w:val="006802C3"/>
    <w:rsid w:val="006804B0"/>
    <w:rsid w:val="0068162B"/>
    <w:rsid w:val="006816BF"/>
    <w:rsid w:val="00682E62"/>
    <w:rsid w:val="00683695"/>
    <w:rsid w:val="00683EF7"/>
    <w:rsid w:val="00684F7E"/>
    <w:rsid w:val="00687A26"/>
    <w:rsid w:val="0069045F"/>
    <w:rsid w:val="0069069C"/>
    <w:rsid w:val="00693E5B"/>
    <w:rsid w:val="006944F0"/>
    <w:rsid w:val="00696115"/>
    <w:rsid w:val="00696306"/>
    <w:rsid w:val="0069781A"/>
    <w:rsid w:val="00697D8A"/>
    <w:rsid w:val="006A0AA5"/>
    <w:rsid w:val="006A0E71"/>
    <w:rsid w:val="006A1410"/>
    <w:rsid w:val="006A26DE"/>
    <w:rsid w:val="006A34B3"/>
    <w:rsid w:val="006A3E4A"/>
    <w:rsid w:val="006A4878"/>
    <w:rsid w:val="006A48F7"/>
    <w:rsid w:val="006A5579"/>
    <w:rsid w:val="006A5C9B"/>
    <w:rsid w:val="006A69F7"/>
    <w:rsid w:val="006A6E29"/>
    <w:rsid w:val="006A7125"/>
    <w:rsid w:val="006A734D"/>
    <w:rsid w:val="006B198E"/>
    <w:rsid w:val="006B21AF"/>
    <w:rsid w:val="006B2CFE"/>
    <w:rsid w:val="006B2E27"/>
    <w:rsid w:val="006B37C6"/>
    <w:rsid w:val="006B4296"/>
    <w:rsid w:val="006B49EE"/>
    <w:rsid w:val="006B54EB"/>
    <w:rsid w:val="006B57C7"/>
    <w:rsid w:val="006B6672"/>
    <w:rsid w:val="006B6718"/>
    <w:rsid w:val="006B67D6"/>
    <w:rsid w:val="006B72DD"/>
    <w:rsid w:val="006B7634"/>
    <w:rsid w:val="006B7CED"/>
    <w:rsid w:val="006B7F23"/>
    <w:rsid w:val="006C07AF"/>
    <w:rsid w:val="006C22E3"/>
    <w:rsid w:val="006C42CC"/>
    <w:rsid w:val="006C4354"/>
    <w:rsid w:val="006C4DC0"/>
    <w:rsid w:val="006C52F4"/>
    <w:rsid w:val="006C5805"/>
    <w:rsid w:val="006C7818"/>
    <w:rsid w:val="006C7FAF"/>
    <w:rsid w:val="006D3E96"/>
    <w:rsid w:val="006D50C8"/>
    <w:rsid w:val="006D595F"/>
    <w:rsid w:val="006D5EC3"/>
    <w:rsid w:val="006D6A4C"/>
    <w:rsid w:val="006E09DA"/>
    <w:rsid w:val="006E0E12"/>
    <w:rsid w:val="006E19E6"/>
    <w:rsid w:val="006E2FDF"/>
    <w:rsid w:val="006E5F7D"/>
    <w:rsid w:val="006E6E9D"/>
    <w:rsid w:val="006E7DA0"/>
    <w:rsid w:val="006F0655"/>
    <w:rsid w:val="006F151E"/>
    <w:rsid w:val="006F1C09"/>
    <w:rsid w:val="006F246F"/>
    <w:rsid w:val="006F387E"/>
    <w:rsid w:val="006F45FC"/>
    <w:rsid w:val="006F52FB"/>
    <w:rsid w:val="006F5E45"/>
    <w:rsid w:val="006F6AD1"/>
    <w:rsid w:val="006F72FB"/>
    <w:rsid w:val="006F7C4F"/>
    <w:rsid w:val="00700D96"/>
    <w:rsid w:val="00700EDE"/>
    <w:rsid w:val="00701184"/>
    <w:rsid w:val="007015A9"/>
    <w:rsid w:val="00701C56"/>
    <w:rsid w:val="00702AC9"/>
    <w:rsid w:val="00703E5F"/>
    <w:rsid w:val="0070416A"/>
    <w:rsid w:val="00705075"/>
    <w:rsid w:val="0070595C"/>
    <w:rsid w:val="0070678E"/>
    <w:rsid w:val="00706F83"/>
    <w:rsid w:val="0071070B"/>
    <w:rsid w:val="00710CEE"/>
    <w:rsid w:val="00712372"/>
    <w:rsid w:val="00712666"/>
    <w:rsid w:val="00715B16"/>
    <w:rsid w:val="00715DC5"/>
    <w:rsid w:val="00716405"/>
    <w:rsid w:val="00720E7B"/>
    <w:rsid w:val="0072223B"/>
    <w:rsid w:val="00724EC9"/>
    <w:rsid w:val="00726442"/>
    <w:rsid w:val="00727C57"/>
    <w:rsid w:val="007309C3"/>
    <w:rsid w:val="00731E55"/>
    <w:rsid w:val="00731F14"/>
    <w:rsid w:val="00732269"/>
    <w:rsid w:val="00732C27"/>
    <w:rsid w:val="00735F11"/>
    <w:rsid w:val="007375F6"/>
    <w:rsid w:val="00737E00"/>
    <w:rsid w:val="00742A32"/>
    <w:rsid w:val="00742CDE"/>
    <w:rsid w:val="00742F98"/>
    <w:rsid w:val="0074375F"/>
    <w:rsid w:val="0074400A"/>
    <w:rsid w:val="00745935"/>
    <w:rsid w:val="007470CB"/>
    <w:rsid w:val="007505DC"/>
    <w:rsid w:val="007519AE"/>
    <w:rsid w:val="00751C4B"/>
    <w:rsid w:val="00751D09"/>
    <w:rsid w:val="00751D6F"/>
    <w:rsid w:val="00752EA8"/>
    <w:rsid w:val="007544F9"/>
    <w:rsid w:val="0075489A"/>
    <w:rsid w:val="00754ED0"/>
    <w:rsid w:val="00756C80"/>
    <w:rsid w:val="00756CFF"/>
    <w:rsid w:val="0075709C"/>
    <w:rsid w:val="00760E4C"/>
    <w:rsid w:val="00761746"/>
    <w:rsid w:val="00761872"/>
    <w:rsid w:val="00761AA0"/>
    <w:rsid w:val="00762AC4"/>
    <w:rsid w:val="00763175"/>
    <w:rsid w:val="0076397C"/>
    <w:rsid w:val="00763F33"/>
    <w:rsid w:val="007645E7"/>
    <w:rsid w:val="00765D8B"/>
    <w:rsid w:val="00767012"/>
    <w:rsid w:val="007719F3"/>
    <w:rsid w:val="007730BA"/>
    <w:rsid w:val="00773221"/>
    <w:rsid w:val="0077606B"/>
    <w:rsid w:val="00776118"/>
    <w:rsid w:val="00777D06"/>
    <w:rsid w:val="00780B10"/>
    <w:rsid w:val="00781A14"/>
    <w:rsid w:val="007821B6"/>
    <w:rsid w:val="007839A3"/>
    <w:rsid w:val="00785B34"/>
    <w:rsid w:val="00787594"/>
    <w:rsid w:val="00790000"/>
    <w:rsid w:val="00790215"/>
    <w:rsid w:val="00790FA5"/>
    <w:rsid w:val="00792352"/>
    <w:rsid w:val="007930D3"/>
    <w:rsid w:val="00793D9E"/>
    <w:rsid w:val="00795F4D"/>
    <w:rsid w:val="00796146"/>
    <w:rsid w:val="007968DC"/>
    <w:rsid w:val="007969E6"/>
    <w:rsid w:val="007A27E6"/>
    <w:rsid w:val="007A2A88"/>
    <w:rsid w:val="007A51AB"/>
    <w:rsid w:val="007A6BF2"/>
    <w:rsid w:val="007A7735"/>
    <w:rsid w:val="007B0ED7"/>
    <w:rsid w:val="007B1671"/>
    <w:rsid w:val="007B2583"/>
    <w:rsid w:val="007B46FC"/>
    <w:rsid w:val="007B56E7"/>
    <w:rsid w:val="007B6BF1"/>
    <w:rsid w:val="007B7247"/>
    <w:rsid w:val="007C08FC"/>
    <w:rsid w:val="007C1111"/>
    <w:rsid w:val="007C1816"/>
    <w:rsid w:val="007C1DCD"/>
    <w:rsid w:val="007C21A7"/>
    <w:rsid w:val="007C2954"/>
    <w:rsid w:val="007C3629"/>
    <w:rsid w:val="007C38ED"/>
    <w:rsid w:val="007C6105"/>
    <w:rsid w:val="007C6EA6"/>
    <w:rsid w:val="007C7225"/>
    <w:rsid w:val="007D06B7"/>
    <w:rsid w:val="007D0DA4"/>
    <w:rsid w:val="007D108C"/>
    <w:rsid w:val="007D2E44"/>
    <w:rsid w:val="007D49DF"/>
    <w:rsid w:val="007D55C0"/>
    <w:rsid w:val="007D5EB6"/>
    <w:rsid w:val="007D7CAF"/>
    <w:rsid w:val="007E0F6F"/>
    <w:rsid w:val="007E3DC6"/>
    <w:rsid w:val="007E4ACD"/>
    <w:rsid w:val="007E6B87"/>
    <w:rsid w:val="007E7CA9"/>
    <w:rsid w:val="007F0794"/>
    <w:rsid w:val="007F0D63"/>
    <w:rsid w:val="007F241F"/>
    <w:rsid w:val="007F25DA"/>
    <w:rsid w:val="007F26EA"/>
    <w:rsid w:val="007F3075"/>
    <w:rsid w:val="007F49C9"/>
    <w:rsid w:val="007F55E6"/>
    <w:rsid w:val="007F7172"/>
    <w:rsid w:val="007F779F"/>
    <w:rsid w:val="00800DEA"/>
    <w:rsid w:val="008012B4"/>
    <w:rsid w:val="00801F87"/>
    <w:rsid w:val="008034C8"/>
    <w:rsid w:val="00803A62"/>
    <w:rsid w:val="00803D25"/>
    <w:rsid w:val="008049A9"/>
    <w:rsid w:val="0080790A"/>
    <w:rsid w:val="008107C6"/>
    <w:rsid w:val="00810A96"/>
    <w:rsid w:val="008129F9"/>
    <w:rsid w:val="0081325B"/>
    <w:rsid w:val="00813E0F"/>
    <w:rsid w:val="008151C2"/>
    <w:rsid w:val="00816805"/>
    <w:rsid w:val="00816E65"/>
    <w:rsid w:val="00817FCB"/>
    <w:rsid w:val="00820C69"/>
    <w:rsid w:val="0082208C"/>
    <w:rsid w:val="00822224"/>
    <w:rsid w:val="00822E16"/>
    <w:rsid w:val="00822EEB"/>
    <w:rsid w:val="00823DC2"/>
    <w:rsid w:val="00824F5A"/>
    <w:rsid w:val="00825677"/>
    <w:rsid w:val="0082657F"/>
    <w:rsid w:val="00831CD8"/>
    <w:rsid w:val="0083269B"/>
    <w:rsid w:val="008337E3"/>
    <w:rsid w:val="008340EE"/>
    <w:rsid w:val="008355B6"/>
    <w:rsid w:val="00836F87"/>
    <w:rsid w:val="00837AD5"/>
    <w:rsid w:val="00840384"/>
    <w:rsid w:val="008430F6"/>
    <w:rsid w:val="008438C8"/>
    <w:rsid w:val="00845D56"/>
    <w:rsid w:val="00845DB4"/>
    <w:rsid w:val="00846773"/>
    <w:rsid w:val="00846777"/>
    <w:rsid w:val="00846E8D"/>
    <w:rsid w:val="00847D32"/>
    <w:rsid w:val="0085077B"/>
    <w:rsid w:val="00851608"/>
    <w:rsid w:val="00851D1D"/>
    <w:rsid w:val="00855574"/>
    <w:rsid w:val="00855724"/>
    <w:rsid w:val="0085622D"/>
    <w:rsid w:val="00856F5E"/>
    <w:rsid w:val="00857DB8"/>
    <w:rsid w:val="0086063E"/>
    <w:rsid w:val="0086133B"/>
    <w:rsid w:val="0086151A"/>
    <w:rsid w:val="00863679"/>
    <w:rsid w:val="00864559"/>
    <w:rsid w:val="00864972"/>
    <w:rsid w:val="00865C05"/>
    <w:rsid w:val="008672CF"/>
    <w:rsid w:val="00870498"/>
    <w:rsid w:val="0087163B"/>
    <w:rsid w:val="00872611"/>
    <w:rsid w:val="008742B2"/>
    <w:rsid w:val="0087481C"/>
    <w:rsid w:val="00874BA6"/>
    <w:rsid w:val="00875EE0"/>
    <w:rsid w:val="00876397"/>
    <w:rsid w:val="0087652B"/>
    <w:rsid w:val="00877FE2"/>
    <w:rsid w:val="00880E50"/>
    <w:rsid w:val="0088165D"/>
    <w:rsid w:val="008816DF"/>
    <w:rsid w:val="00882240"/>
    <w:rsid w:val="00882514"/>
    <w:rsid w:val="00885EFC"/>
    <w:rsid w:val="0088754F"/>
    <w:rsid w:val="008903DA"/>
    <w:rsid w:val="008911E6"/>
    <w:rsid w:val="008912CE"/>
    <w:rsid w:val="0089174E"/>
    <w:rsid w:val="00891BDE"/>
    <w:rsid w:val="00891BF2"/>
    <w:rsid w:val="0089410A"/>
    <w:rsid w:val="0089638F"/>
    <w:rsid w:val="008A1119"/>
    <w:rsid w:val="008A14AB"/>
    <w:rsid w:val="008A2677"/>
    <w:rsid w:val="008A3323"/>
    <w:rsid w:val="008A453B"/>
    <w:rsid w:val="008A5966"/>
    <w:rsid w:val="008A5E3A"/>
    <w:rsid w:val="008A65DA"/>
    <w:rsid w:val="008A6FBC"/>
    <w:rsid w:val="008B0AFC"/>
    <w:rsid w:val="008B1C1F"/>
    <w:rsid w:val="008B207F"/>
    <w:rsid w:val="008B20E6"/>
    <w:rsid w:val="008B2E97"/>
    <w:rsid w:val="008B4C06"/>
    <w:rsid w:val="008B6756"/>
    <w:rsid w:val="008B6854"/>
    <w:rsid w:val="008B6A14"/>
    <w:rsid w:val="008B6A40"/>
    <w:rsid w:val="008C086A"/>
    <w:rsid w:val="008C2937"/>
    <w:rsid w:val="008C2D15"/>
    <w:rsid w:val="008C3121"/>
    <w:rsid w:val="008C678F"/>
    <w:rsid w:val="008C6FF3"/>
    <w:rsid w:val="008C723B"/>
    <w:rsid w:val="008D0318"/>
    <w:rsid w:val="008D0B66"/>
    <w:rsid w:val="008D16F6"/>
    <w:rsid w:val="008D1823"/>
    <w:rsid w:val="008D4013"/>
    <w:rsid w:val="008D5526"/>
    <w:rsid w:val="008D5953"/>
    <w:rsid w:val="008D595C"/>
    <w:rsid w:val="008D68FD"/>
    <w:rsid w:val="008D71A4"/>
    <w:rsid w:val="008E19D4"/>
    <w:rsid w:val="008E2663"/>
    <w:rsid w:val="008E375D"/>
    <w:rsid w:val="008E43BE"/>
    <w:rsid w:val="008E47EF"/>
    <w:rsid w:val="008E5BFD"/>
    <w:rsid w:val="008F20CB"/>
    <w:rsid w:val="008F227E"/>
    <w:rsid w:val="008F35F1"/>
    <w:rsid w:val="008F4CDE"/>
    <w:rsid w:val="008F589B"/>
    <w:rsid w:val="008F6212"/>
    <w:rsid w:val="008F696F"/>
    <w:rsid w:val="008F7CC4"/>
    <w:rsid w:val="0090009F"/>
    <w:rsid w:val="00900630"/>
    <w:rsid w:val="009011AA"/>
    <w:rsid w:val="009033A3"/>
    <w:rsid w:val="00903B1D"/>
    <w:rsid w:val="00904152"/>
    <w:rsid w:val="00904905"/>
    <w:rsid w:val="009051FB"/>
    <w:rsid w:val="00905D00"/>
    <w:rsid w:val="009060DB"/>
    <w:rsid w:val="00907236"/>
    <w:rsid w:val="00907AF3"/>
    <w:rsid w:val="0091083A"/>
    <w:rsid w:val="00910BA3"/>
    <w:rsid w:val="009110D4"/>
    <w:rsid w:val="00911293"/>
    <w:rsid w:val="00912341"/>
    <w:rsid w:val="009127A4"/>
    <w:rsid w:val="00913F39"/>
    <w:rsid w:val="00915A8A"/>
    <w:rsid w:val="00915FDF"/>
    <w:rsid w:val="00916A14"/>
    <w:rsid w:val="009200B9"/>
    <w:rsid w:val="0092022E"/>
    <w:rsid w:val="00923315"/>
    <w:rsid w:val="00923DC2"/>
    <w:rsid w:val="00926EAA"/>
    <w:rsid w:val="00927DF2"/>
    <w:rsid w:val="00930B09"/>
    <w:rsid w:val="00931530"/>
    <w:rsid w:val="00931D9E"/>
    <w:rsid w:val="00933545"/>
    <w:rsid w:val="009339D7"/>
    <w:rsid w:val="0093407B"/>
    <w:rsid w:val="00934AD6"/>
    <w:rsid w:val="00935B6A"/>
    <w:rsid w:val="00937F7A"/>
    <w:rsid w:val="00941ED7"/>
    <w:rsid w:val="00943302"/>
    <w:rsid w:val="009433BB"/>
    <w:rsid w:val="00944577"/>
    <w:rsid w:val="0094464C"/>
    <w:rsid w:val="009447DB"/>
    <w:rsid w:val="0094503E"/>
    <w:rsid w:val="00945CD5"/>
    <w:rsid w:val="0094641B"/>
    <w:rsid w:val="00951D96"/>
    <w:rsid w:val="00952BA5"/>
    <w:rsid w:val="00952FB9"/>
    <w:rsid w:val="00953EFD"/>
    <w:rsid w:val="009558C8"/>
    <w:rsid w:val="009563DB"/>
    <w:rsid w:val="009565ED"/>
    <w:rsid w:val="0096072F"/>
    <w:rsid w:val="00965E0D"/>
    <w:rsid w:val="0096749C"/>
    <w:rsid w:val="00967859"/>
    <w:rsid w:val="009700D9"/>
    <w:rsid w:val="0097037C"/>
    <w:rsid w:val="0097158A"/>
    <w:rsid w:val="00971B82"/>
    <w:rsid w:val="00973D58"/>
    <w:rsid w:val="00973EE5"/>
    <w:rsid w:val="00973F93"/>
    <w:rsid w:val="009743D0"/>
    <w:rsid w:val="009770CC"/>
    <w:rsid w:val="0097782D"/>
    <w:rsid w:val="00980AA2"/>
    <w:rsid w:val="00982B7F"/>
    <w:rsid w:val="009831A6"/>
    <w:rsid w:val="0098416B"/>
    <w:rsid w:val="00986ECD"/>
    <w:rsid w:val="00986F05"/>
    <w:rsid w:val="009916E5"/>
    <w:rsid w:val="009931A4"/>
    <w:rsid w:val="00993409"/>
    <w:rsid w:val="00993560"/>
    <w:rsid w:val="009A1CC6"/>
    <w:rsid w:val="009A20E8"/>
    <w:rsid w:val="009A2233"/>
    <w:rsid w:val="009A2C75"/>
    <w:rsid w:val="009A4177"/>
    <w:rsid w:val="009A4621"/>
    <w:rsid w:val="009A4A75"/>
    <w:rsid w:val="009A5AD0"/>
    <w:rsid w:val="009A6299"/>
    <w:rsid w:val="009B07FD"/>
    <w:rsid w:val="009B07FE"/>
    <w:rsid w:val="009B2443"/>
    <w:rsid w:val="009B2A70"/>
    <w:rsid w:val="009B4C75"/>
    <w:rsid w:val="009B5C96"/>
    <w:rsid w:val="009B6170"/>
    <w:rsid w:val="009B635E"/>
    <w:rsid w:val="009B6CB8"/>
    <w:rsid w:val="009B70B7"/>
    <w:rsid w:val="009C06C3"/>
    <w:rsid w:val="009C14A4"/>
    <w:rsid w:val="009C14F7"/>
    <w:rsid w:val="009C2446"/>
    <w:rsid w:val="009C41DF"/>
    <w:rsid w:val="009C56A3"/>
    <w:rsid w:val="009C5711"/>
    <w:rsid w:val="009D0C4E"/>
    <w:rsid w:val="009D23C1"/>
    <w:rsid w:val="009D298E"/>
    <w:rsid w:val="009D32FB"/>
    <w:rsid w:val="009D3381"/>
    <w:rsid w:val="009D44CD"/>
    <w:rsid w:val="009D48B9"/>
    <w:rsid w:val="009E0B7C"/>
    <w:rsid w:val="009E0D51"/>
    <w:rsid w:val="009E411E"/>
    <w:rsid w:val="009E686A"/>
    <w:rsid w:val="009F06F1"/>
    <w:rsid w:val="009F0A6C"/>
    <w:rsid w:val="009F4333"/>
    <w:rsid w:val="009F46D1"/>
    <w:rsid w:val="009F487D"/>
    <w:rsid w:val="009F5069"/>
    <w:rsid w:val="009F6CDF"/>
    <w:rsid w:val="009F6DA4"/>
    <w:rsid w:val="00A02847"/>
    <w:rsid w:val="00A02E8F"/>
    <w:rsid w:val="00A03A04"/>
    <w:rsid w:val="00A05C35"/>
    <w:rsid w:val="00A06893"/>
    <w:rsid w:val="00A06CC5"/>
    <w:rsid w:val="00A06F87"/>
    <w:rsid w:val="00A07234"/>
    <w:rsid w:val="00A10F80"/>
    <w:rsid w:val="00A11E54"/>
    <w:rsid w:val="00A13266"/>
    <w:rsid w:val="00A13532"/>
    <w:rsid w:val="00A135C2"/>
    <w:rsid w:val="00A141E1"/>
    <w:rsid w:val="00A157C0"/>
    <w:rsid w:val="00A17695"/>
    <w:rsid w:val="00A202AB"/>
    <w:rsid w:val="00A204AD"/>
    <w:rsid w:val="00A20582"/>
    <w:rsid w:val="00A21128"/>
    <w:rsid w:val="00A241E9"/>
    <w:rsid w:val="00A2511B"/>
    <w:rsid w:val="00A25763"/>
    <w:rsid w:val="00A27C4F"/>
    <w:rsid w:val="00A30661"/>
    <w:rsid w:val="00A30C69"/>
    <w:rsid w:val="00A3112A"/>
    <w:rsid w:val="00A31D5F"/>
    <w:rsid w:val="00A334E8"/>
    <w:rsid w:val="00A33BFE"/>
    <w:rsid w:val="00A351AA"/>
    <w:rsid w:val="00A36999"/>
    <w:rsid w:val="00A37896"/>
    <w:rsid w:val="00A41528"/>
    <w:rsid w:val="00A4203F"/>
    <w:rsid w:val="00A42A8F"/>
    <w:rsid w:val="00A444E2"/>
    <w:rsid w:val="00A51622"/>
    <w:rsid w:val="00A5207B"/>
    <w:rsid w:val="00A525DE"/>
    <w:rsid w:val="00A5273A"/>
    <w:rsid w:val="00A52FF9"/>
    <w:rsid w:val="00A538E4"/>
    <w:rsid w:val="00A54ACC"/>
    <w:rsid w:val="00A54EB8"/>
    <w:rsid w:val="00A5555E"/>
    <w:rsid w:val="00A5613B"/>
    <w:rsid w:val="00A61516"/>
    <w:rsid w:val="00A61EF7"/>
    <w:rsid w:val="00A637BC"/>
    <w:rsid w:val="00A64000"/>
    <w:rsid w:val="00A652D1"/>
    <w:rsid w:val="00A65AB2"/>
    <w:rsid w:val="00A663BC"/>
    <w:rsid w:val="00A664B6"/>
    <w:rsid w:val="00A66974"/>
    <w:rsid w:val="00A672C3"/>
    <w:rsid w:val="00A72D1F"/>
    <w:rsid w:val="00A73549"/>
    <w:rsid w:val="00A73BC0"/>
    <w:rsid w:val="00A751D0"/>
    <w:rsid w:val="00A75E13"/>
    <w:rsid w:val="00A80844"/>
    <w:rsid w:val="00A818D8"/>
    <w:rsid w:val="00A81F51"/>
    <w:rsid w:val="00A824F0"/>
    <w:rsid w:val="00A83087"/>
    <w:rsid w:val="00A84A3E"/>
    <w:rsid w:val="00A85339"/>
    <w:rsid w:val="00A86942"/>
    <w:rsid w:val="00A900BB"/>
    <w:rsid w:val="00A91FA5"/>
    <w:rsid w:val="00A92373"/>
    <w:rsid w:val="00A95554"/>
    <w:rsid w:val="00A95965"/>
    <w:rsid w:val="00A97875"/>
    <w:rsid w:val="00A97AE4"/>
    <w:rsid w:val="00AA0265"/>
    <w:rsid w:val="00AA031E"/>
    <w:rsid w:val="00AA1E94"/>
    <w:rsid w:val="00AA2584"/>
    <w:rsid w:val="00AA2ED0"/>
    <w:rsid w:val="00AA321D"/>
    <w:rsid w:val="00AA47E7"/>
    <w:rsid w:val="00AA5CA5"/>
    <w:rsid w:val="00AA6F7D"/>
    <w:rsid w:val="00AA796F"/>
    <w:rsid w:val="00AB05ED"/>
    <w:rsid w:val="00AB061A"/>
    <w:rsid w:val="00AB10B5"/>
    <w:rsid w:val="00AB14CB"/>
    <w:rsid w:val="00AB253A"/>
    <w:rsid w:val="00AB2BE1"/>
    <w:rsid w:val="00AB352A"/>
    <w:rsid w:val="00AB4484"/>
    <w:rsid w:val="00AB6DC6"/>
    <w:rsid w:val="00AC107D"/>
    <w:rsid w:val="00AC1764"/>
    <w:rsid w:val="00AC1A1B"/>
    <w:rsid w:val="00AC2E53"/>
    <w:rsid w:val="00AC3BE6"/>
    <w:rsid w:val="00AC44D6"/>
    <w:rsid w:val="00AC60DC"/>
    <w:rsid w:val="00AC639B"/>
    <w:rsid w:val="00AC673E"/>
    <w:rsid w:val="00AC69E7"/>
    <w:rsid w:val="00AC766A"/>
    <w:rsid w:val="00AD16EC"/>
    <w:rsid w:val="00AD31E6"/>
    <w:rsid w:val="00AD5BF2"/>
    <w:rsid w:val="00AD78AB"/>
    <w:rsid w:val="00AE1E7E"/>
    <w:rsid w:val="00AE423D"/>
    <w:rsid w:val="00AE458B"/>
    <w:rsid w:val="00AE46AE"/>
    <w:rsid w:val="00AE5D78"/>
    <w:rsid w:val="00AE686D"/>
    <w:rsid w:val="00AF01BB"/>
    <w:rsid w:val="00AF4B30"/>
    <w:rsid w:val="00AF6C27"/>
    <w:rsid w:val="00AF76C5"/>
    <w:rsid w:val="00AF7EAE"/>
    <w:rsid w:val="00B0082B"/>
    <w:rsid w:val="00B00FAA"/>
    <w:rsid w:val="00B01D56"/>
    <w:rsid w:val="00B02226"/>
    <w:rsid w:val="00B02BF0"/>
    <w:rsid w:val="00B04051"/>
    <w:rsid w:val="00B05EC6"/>
    <w:rsid w:val="00B06CB8"/>
    <w:rsid w:val="00B06D46"/>
    <w:rsid w:val="00B07BFF"/>
    <w:rsid w:val="00B12269"/>
    <w:rsid w:val="00B13884"/>
    <w:rsid w:val="00B14487"/>
    <w:rsid w:val="00B15F42"/>
    <w:rsid w:val="00B1659C"/>
    <w:rsid w:val="00B168E3"/>
    <w:rsid w:val="00B21308"/>
    <w:rsid w:val="00B21A75"/>
    <w:rsid w:val="00B23231"/>
    <w:rsid w:val="00B23FEE"/>
    <w:rsid w:val="00B2498B"/>
    <w:rsid w:val="00B25610"/>
    <w:rsid w:val="00B26EBD"/>
    <w:rsid w:val="00B30577"/>
    <w:rsid w:val="00B30A02"/>
    <w:rsid w:val="00B31C33"/>
    <w:rsid w:val="00B32516"/>
    <w:rsid w:val="00B338DE"/>
    <w:rsid w:val="00B33C46"/>
    <w:rsid w:val="00B34554"/>
    <w:rsid w:val="00B373F8"/>
    <w:rsid w:val="00B40419"/>
    <w:rsid w:val="00B41806"/>
    <w:rsid w:val="00B44426"/>
    <w:rsid w:val="00B4444F"/>
    <w:rsid w:val="00B4474D"/>
    <w:rsid w:val="00B44CAD"/>
    <w:rsid w:val="00B452D6"/>
    <w:rsid w:val="00B47163"/>
    <w:rsid w:val="00B47975"/>
    <w:rsid w:val="00B47F9F"/>
    <w:rsid w:val="00B500A0"/>
    <w:rsid w:val="00B50589"/>
    <w:rsid w:val="00B50B1A"/>
    <w:rsid w:val="00B50D48"/>
    <w:rsid w:val="00B5300A"/>
    <w:rsid w:val="00B5338A"/>
    <w:rsid w:val="00B534BB"/>
    <w:rsid w:val="00B54DDF"/>
    <w:rsid w:val="00B55B4A"/>
    <w:rsid w:val="00B56D96"/>
    <w:rsid w:val="00B57265"/>
    <w:rsid w:val="00B573DD"/>
    <w:rsid w:val="00B61311"/>
    <w:rsid w:val="00B61A74"/>
    <w:rsid w:val="00B6226C"/>
    <w:rsid w:val="00B62499"/>
    <w:rsid w:val="00B62803"/>
    <w:rsid w:val="00B62AEB"/>
    <w:rsid w:val="00B64F87"/>
    <w:rsid w:val="00B64FAD"/>
    <w:rsid w:val="00B655B4"/>
    <w:rsid w:val="00B6583A"/>
    <w:rsid w:val="00B6786D"/>
    <w:rsid w:val="00B7179B"/>
    <w:rsid w:val="00B71899"/>
    <w:rsid w:val="00B71C4F"/>
    <w:rsid w:val="00B72D81"/>
    <w:rsid w:val="00B76469"/>
    <w:rsid w:val="00B77A30"/>
    <w:rsid w:val="00B81A56"/>
    <w:rsid w:val="00B81E8F"/>
    <w:rsid w:val="00B827B4"/>
    <w:rsid w:val="00B82BA4"/>
    <w:rsid w:val="00B8432D"/>
    <w:rsid w:val="00B84D5C"/>
    <w:rsid w:val="00B86018"/>
    <w:rsid w:val="00B876EA"/>
    <w:rsid w:val="00B87C89"/>
    <w:rsid w:val="00B87EFB"/>
    <w:rsid w:val="00B9063F"/>
    <w:rsid w:val="00B91F10"/>
    <w:rsid w:val="00B9430D"/>
    <w:rsid w:val="00B943B9"/>
    <w:rsid w:val="00B9538A"/>
    <w:rsid w:val="00B970FE"/>
    <w:rsid w:val="00BA0E1E"/>
    <w:rsid w:val="00BA152C"/>
    <w:rsid w:val="00BA1A64"/>
    <w:rsid w:val="00BA23DC"/>
    <w:rsid w:val="00BA2B53"/>
    <w:rsid w:val="00BA2F32"/>
    <w:rsid w:val="00BA3DAA"/>
    <w:rsid w:val="00BA6E77"/>
    <w:rsid w:val="00BA786A"/>
    <w:rsid w:val="00BA7A83"/>
    <w:rsid w:val="00BA7FFE"/>
    <w:rsid w:val="00BB0988"/>
    <w:rsid w:val="00BB129E"/>
    <w:rsid w:val="00BB3729"/>
    <w:rsid w:val="00BB5AD9"/>
    <w:rsid w:val="00BB627F"/>
    <w:rsid w:val="00BB6865"/>
    <w:rsid w:val="00BC11DC"/>
    <w:rsid w:val="00BC163E"/>
    <w:rsid w:val="00BC3000"/>
    <w:rsid w:val="00BC34CF"/>
    <w:rsid w:val="00BC3580"/>
    <w:rsid w:val="00BC3645"/>
    <w:rsid w:val="00BC4570"/>
    <w:rsid w:val="00BC4DFA"/>
    <w:rsid w:val="00BC615F"/>
    <w:rsid w:val="00BC6C4D"/>
    <w:rsid w:val="00BC72D6"/>
    <w:rsid w:val="00BC7FEB"/>
    <w:rsid w:val="00BD1316"/>
    <w:rsid w:val="00BD2708"/>
    <w:rsid w:val="00BD58A7"/>
    <w:rsid w:val="00BD5AB7"/>
    <w:rsid w:val="00BD66A6"/>
    <w:rsid w:val="00BD66C2"/>
    <w:rsid w:val="00BD6A56"/>
    <w:rsid w:val="00BD717A"/>
    <w:rsid w:val="00BD7768"/>
    <w:rsid w:val="00BE0D37"/>
    <w:rsid w:val="00BE0F9A"/>
    <w:rsid w:val="00BE22E6"/>
    <w:rsid w:val="00BE59FD"/>
    <w:rsid w:val="00BF041A"/>
    <w:rsid w:val="00BF4D37"/>
    <w:rsid w:val="00BF5D81"/>
    <w:rsid w:val="00BF685A"/>
    <w:rsid w:val="00C00FF2"/>
    <w:rsid w:val="00C011DE"/>
    <w:rsid w:val="00C01D05"/>
    <w:rsid w:val="00C02F59"/>
    <w:rsid w:val="00C03318"/>
    <w:rsid w:val="00C03638"/>
    <w:rsid w:val="00C03A1A"/>
    <w:rsid w:val="00C03E6B"/>
    <w:rsid w:val="00C04342"/>
    <w:rsid w:val="00C05D34"/>
    <w:rsid w:val="00C06446"/>
    <w:rsid w:val="00C07F97"/>
    <w:rsid w:val="00C102FF"/>
    <w:rsid w:val="00C11BFB"/>
    <w:rsid w:val="00C123BB"/>
    <w:rsid w:val="00C138FB"/>
    <w:rsid w:val="00C13D11"/>
    <w:rsid w:val="00C16EDC"/>
    <w:rsid w:val="00C203DD"/>
    <w:rsid w:val="00C20425"/>
    <w:rsid w:val="00C2082B"/>
    <w:rsid w:val="00C22E06"/>
    <w:rsid w:val="00C23B87"/>
    <w:rsid w:val="00C23DDC"/>
    <w:rsid w:val="00C23F11"/>
    <w:rsid w:val="00C2698C"/>
    <w:rsid w:val="00C270F9"/>
    <w:rsid w:val="00C32062"/>
    <w:rsid w:val="00C3327C"/>
    <w:rsid w:val="00C34047"/>
    <w:rsid w:val="00C37EB1"/>
    <w:rsid w:val="00C40BEE"/>
    <w:rsid w:val="00C42A1B"/>
    <w:rsid w:val="00C44AAB"/>
    <w:rsid w:val="00C45C51"/>
    <w:rsid w:val="00C460AC"/>
    <w:rsid w:val="00C463B2"/>
    <w:rsid w:val="00C464C6"/>
    <w:rsid w:val="00C4665C"/>
    <w:rsid w:val="00C534A7"/>
    <w:rsid w:val="00C539E5"/>
    <w:rsid w:val="00C55344"/>
    <w:rsid w:val="00C55A6C"/>
    <w:rsid w:val="00C571E5"/>
    <w:rsid w:val="00C57FF7"/>
    <w:rsid w:val="00C6003B"/>
    <w:rsid w:val="00C60244"/>
    <w:rsid w:val="00C609CD"/>
    <w:rsid w:val="00C610E6"/>
    <w:rsid w:val="00C61D99"/>
    <w:rsid w:val="00C62136"/>
    <w:rsid w:val="00C62369"/>
    <w:rsid w:val="00C62F40"/>
    <w:rsid w:val="00C63486"/>
    <w:rsid w:val="00C64BAA"/>
    <w:rsid w:val="00C6622B"/>
    <w:rsid w:val="00C66F33"/>
    <w:rsid w:val="00C70A5E"/>
    <w:rsid w:val="00C70ADE"/>
    <w:rsid w:val="00C71F70"/>
    <w:rsid w:val="00C7244A"/>
    <w:rsid w:val="00C73059"/>
    <w:rsid w:val="00C73F75"/>
    <w:rsid w:val="00C75078"/>
    <w:rsid w:val="00C75F7E"/>
    <w:rsid w:val="00C77EB3"/>
    <w:rsid w:val="00C8273E"/>
    <w:rsid w:val="00C85CBB"/>
    <w:rsid w:val="00C874C5"/>
    <w:rsid w:val="00C9019E"/>
    <w:rsid w:val="00C9400A"/>
    <w:rsid w:val="00C94267"/>
    <w:rsid w:val="00C95049"/>
    <w:rsid w:val="00C96586"/>
    <w:rsid w:val="00C96E8D"/>
    <w:rsid w:val="00C97092"/>
    <w:rsid w:val="00CA0C5B"/>
    <w:rsid w:val="00CA1345"/>
    <w:rsid w:val="00CA192C"/>
    <w:rsid w:val="00CA214B"/>
    <w:rsid w:val="00CA22FB"/>
    <w:rsid w:val="00CA2D16"/>
    <w:rsid w:val="00CA496B"/>
    <w:rsid w:val="00CB0CBC"/>
    <w:rsid w:val="00CB1A77"/>
    <w:rsid w:val="00CB1CC1"/>
    <w:rsid w:val="00CB233B"/>
    <w:rsid w:val="00CB44D7"/>
    <w:rsid w:val="00CB58DC"/>
    <w:rsid w:val="00CB6874"/>
    <w:rsid w:val="00CC2B13"/>
    <w:rsid w:val="00CC47F0"/>
    <w:rsid w:val="00CC4C72"/>
    <w:rsid w:val="00CC5DB5"/>
    <w:rsid w:val="00CC6B09"/>
    <w:rsid w:val="00CD2BDC"/>
    <w:rsid w:val="00CD354C"/>
    <w:rsid w:val="00CD3734"/>
    <w:rsid w:val="00CD41BA"/>
    <w:rsid w:val="00CE0384"/>
    <w:rsid w:val="00CE03BF"/>
    <w:rsid w:val="00CE4CEC"/>
    <w:rsid w:val="00CE6025"/>
    <w:rsid w:val="00CE699C"/>
    <w:rsid w:val="00CE6B6A"/>
    <w:rsid w:val="00CE6FDE"/>
    <w:rsid w:val="00CF1029"/>
    <w:rsid w:val="00CF1DAA"/>
    <w:rsid w:val="00CF219F"/>
    <w:rsid w:val="00CF2910"/>
    <w:rsid w:val="00CF3596"/>
    <w:rsid w:val="00CF3671"/>
    <w:rsid w:val="00CF3D18"/>
    <w:rsid w:val="00CF472B"/>
    <w:rsid w:val="00CF48DF"/>
    <w:rsid w:val="00CF4B1D"/>
    <w:rsid w:val="00CF6B66"/>
    <w:rsid w:val="00CF6F33"/>
    <w:rsid w:val="00CF7455"/>
    <w:rsid w:val="00CF74C5"/>
    <w:rsid w:val="00CF76F2"/>
    <w:rsid w:val="00CF7B84"/>
    <w:rsid w:val="00CF7F55"/>
    <w:rsid w:val="00D01667"/>
    <w:rsid w:val="00D03842"/>
    <w:rsid w:val="00D03BFA"/>
    <w:rsid w:val="00D03E87"/>
    <w:rsid w:val="00D04262"/>
    <w:rsid w:val="00D05B0C"/>
    <w:rsid w:val="00D05DAA"/>
    <w:rsid w:val="00D06A7B"/>
    <w:rsid w:val="00D0730E"/>
    <w:rsid w:val="00D113EF"/>
    <w:rsid w:val="00D1169A"/>
    <w:rsid w:val="00D11B37"/>
    <w:rsid w:val="00D1208A"/>
    <w:rsid w:val="00D147BB"/>
    <w:rsid w:val="00D15770"/>
    <w:rsid w:val="00D16E53"/>
    <w:rsid w:val="00D17AAD"/>
    <w:rsid w:val="00D2148F"/>
    <w:rsid w:val="00D241D6"/>
    <w:rsid w:val="00D253B3"/>
    <w:rsid w:val="00D30053"/>
    <w:rsid w:val="00D30589"/>
    <w:rsid w:val="00D30E8E"/>
    <w:rsid w:val="00D31428"/>
    <w:rsid w:val="00D31767"/>
    <w:rsid w:val="00D32655"/>
    <w:rsid w:val="00D32B4B"/>
    <w:rsid w:val="00D32D15"/>
    <w:rsid w:val="00D3327D"/>
    <w:rsid w:val="00D33ACC"/>
    <w:rsid w:val="00D368EA"/>
    <w:rsid w:val="00D36EBC"/>
    <w:rsid w:val="00D4446F"/>
    <w:rsid w:val="00D449E2"/>
    <w:rsid w:val="00D45852"/>
    <w:rsid w:val="00D45C50"/>
    <w:rsid w:val="00D46160"/>
    <w:rsid w:val="00D46D96"/>
    <w:rsid w:val="00D47C11"/>
    <w:rsid w:val="00D50E3C"/>
    <w:rsid w:val="00D51DCF"/>
    <w:rsid w:val="00D51FF2"/>
    <w:rsid w:val="00D52515"/>
    <w:rsid w:val="00D61EBD"/>
    <w:rsid w:val="00D63F5F"/>
    <w:rsid w:val="00D672A7"/>
    <w:rsid w:val="00D71279"/>
    <w:rsid w:val="00D717A0"/>
    <w:rsid w:val="00D732DC"/>
    <w:rsid w:val="00D74B68"/>
    <w:rsid w:val="00D74DD6"/>
    <w:rsid w:val="00D75AF9"/>
    <w:rsid w:val="00D7663A"/>
    <w:rsid w:val="00D76F5C"/>
    <w:rsid w:val="00D77F5E"/>
    <w:rsid w:val="00D800A0"/>
    <w:rsid w:val="00D8011F"/>
    <w:rsid w:val="00D818CF"/>
    <w:rsid w:val="00D81C84"/>
    <w:rsid w:val="00D82F73"/>
    <w:rsid w:val="00D844D9"/>
    <w:rsid w:val="00D84D38"/>
    <w:rsid w:val="00D85286"/>
    <w:rsid w:val="00D90322"/>
    <w:rsid w:val="00D9110A"/>
    <w:rsid w:val="00D916BF"/>
    <w:rsid w:val="00D91A11"/>
    <w:rsid w:val="00D926CA"/>
    <w:rsid w:val="00D929C7"/>
    <w:rsid w:val="00D93D72"/>
    <w:rsid w:val="00D94564"/>
    <w:rsid w:val="00D95755"/>
    <w:rsid w:val="00D9608A"/>
    <w:rsid w:val="00D975FA"/>
    <w:rsid w:val="00D97898"/>
    <w:rsid w:val="00DA18DC"/>
    <w:rsid w:val="00DA22C5"/>
    <w:rsid w:val="00DA23CE"/>
    <w:rsid w:val="00DA3F57"/>
    <w:rsid w:val="00DA4DFC"/>
    <w:rsid w:val="00DA54B1"/>
    <w:rsid w:val="00DA5892"/>
    <w:rsid w:val="00DA5DDE"/>
    <w:rsid w:val="00DA5E4E"/>
    <w:rsid w:val="00DA65C0"/>
    <w:rsid w:val="00DA6E99"/>
    <w:rsid w:val="00DA6FC0"/>
    <w:rsid w:val="00DA7A09"/>
    <w:rsid w:val="00DA7CF6"/>
    <w:rsid w:val="00DB053F"/>
    <w:rsid w:val="00DB1184"/>
    <w:rsid w:val="00DB11B0"/>
    <w:rsid w:val="00DB154A"/>
    <w:rsid w:val="00DB1876"/>
    <w:rsid w:val="00DB1A9E"/>
    <w:rsid w:val="00DB5FEB"/>
    <w:rsid w:val="00DB6E59"/>
    <w:rsid w:val="00DB770F"/>
    <w:rsid w:val="00DB7887"/>
    <w:rsid w:val="00DC009F"/>
    <w:rsid w:val="00DC0C7E"/>
    <w:rsid w:val="00DC0DC0"/>
    <w:rsid w:val="00DC192F"/>
    <w:rsid w:val="00DC1EF7"/>
    <w:rsid w:val="00DC273F"/>
    <w:rsid w:val="00DC2CCE"/>
    <w:rsid w:val="00DC33CB"/>
    <w:rsid w:val="00DC33CD"/>
    <w:rsid w:val="00DC44A7"/>
    <w:rsid w:val="00DC46D4"/>
    <w:rsid w:val="00DC4BFC"/>
    <w:rsid w:val="00DC7876"/>
    <w:rsid w:val="00DD0A43"/>
    <w:rsid w:val="00DD1A66"/>
    <w:rsid w:val="00DD24EF"/>
    <w:rsid w:val="00DD2B0F"/>
    <w:rsid w:val="00DD34D5"/>
    <w:rsid w:val="00DD360A"/>
    <w:rsid w:val="00DD41EE"/>
    <w:rsid w:val="00DD6237"/>
    <w:rsid w:val="00DD70F5"/>
    <w:rsid w:val="00DE0C97"/>
    <w:rsid w:val="00DE1285"/>
    <w:rsid w:val="00DE16AF"/>
    <w:rsid w:val="00DE1E3F"/>
    <w:rsid w:val="00DE2AF8"/>
    <w:rsid w:val="00DE3351"/>
    <w:rsid w:val="00DE393A"/>
    <w:rsid w:val="00DE4E4C"/>
    <w:rsid w:val="00DE51A7"/>
    <w:rsid w:val="00DE6DA3"/>
    <w:rsid w:val="00DE7978"/>
    <w:rsid w:val="00DF0A89"/>
    <w:rsid w:val="00DF38F8"/>
    <w:rsid w:val="00DF3B9F"/>
    <w:rsid w:val="00DF509B"/>
    <w:rsid w:val="00DF74D2"/>
    <w:rsid w:val="00E007E1"/>
    <w:rsid w:val="00E00A65"/>
    <w:rsid w:val="00E00A86"/>
    <w:rsid w:val="00E00C8E"/>
    <w:rsid w:val="00E011B9"/>
    <w:rsid w:val="00E022E9"/>
    <w:rsid w:val="00E02578"/>
    <w:rsid w:val="00E035CC"/>
    <w:rsid w:val="00E03EBF"/>
    <w:rsid w:val="00E11ECD"/>
    <w:rsid w:val="00E11EE6"/>
    <w:rsid w:val="00E12A95"/>
    <w:rsid w:val="00E13AFE"/>
    <w:rsid w:val="00E14B1D"/>
    <w:rsid w:val="00E152B9"/>
    <w:rsid w:val="00E15550"/>
    <w:rsid w:val="00E1583D"/>
    <w:rsid w:val="00E16D94"/>
    <w:rsid w:val="00E17DC4"/>
    <w:rsid w:val="00E2137C"/>
    <w:rsid w:val="00E235D0"/>
    <w:rsid w:val="00E23C6F"/>
    <w:rsid w:val="00E25A34"/>
    <w:rsid w:val="00E275E3"/>
    <w:rsid w:val="00E27692"/>
    <w:rsid w:val="00E3005E"/>
    <w:rsid w:val="00E30DA6"/>
    <w:rsid w:val="00E32F59"/>
    <w:rsid w:val="00E3422E"/>
    <w:rsid w:val="00E347D1"/>
    <w:rsid w:val="00E34957"/>
    <w:rsid w:val="00E352D2"/>
    <w:rsid w:val="00E35DB7"/>
    <w:rsid w:val="00E367CB"/>
    <w:rsid w:val="00E36E96"/>
    <w:rsid w:val="00E42F64"/>
    <w:rsid w:val="00E4313F"/>
    <w:rsid w:val="00E43FC8"/>
    <w:rsid w:val="00E51F6D"/>
    <w:rsid w:val="00E54237"/>
    <w:rsid w:val="00E560CC"/>
    <w:rsid w:val="00E564DE"/>
    <w:rsid w:val="00E56A4A"/>
    <w:rsid w:val="00E56B26"/>
    <w:rsid w:val="00E56E85"/>
    <w:rsid w:val="00E572D4"/>
    <w:rsid w:val="00E6062B"/>
    <w:rsid w:val="00E60A23"/>
    <w:rsid w:val="00E624B9"/>
    <w:rsid w:val="00E63899"/>
    <w:rsid w:val="00E65645"/>
    <w:rsid w:val="00E65971"/>
    <w:rsid w:val="00E661E9"/>
    <w:rsid w:val="00E66343"/>
    <w:rsid w:val="00E674FF"/>
    <w:rsid w:val="00E701C1"/>
    <w:rsid w:val="00E71E9F"/>
    <w:rsid w:val="00E7256C"/>
    <w:rsid w:val="00E73EFE"/>
    <w:rsid w:val="00E74327"/>
    <w:rsid w:val="00E77033"/>
    <w:rsid w:val="00E80A12"/>
    <w:rsid w:val="00E83F56"/>
    <w:rsid w:val="00E85D55"/>
    <w:rsid w:val="00E87718"/>
    <w:rsid w:val="00E9091F"/>
    <w:rsid w:val="00E90A14"/>
    <w:rsid w:val="00E92FB9"/>
    <w:rsid w:val="00E93C8E"/>
    <w:rsid w:val="00E954CA"/>
    <w:rsid w:val="00E95E49"/>
    <w:rsid w:val="00E961A4"/>
    <w:rsid w:val="00E967C3"/>
    <w:rsid w:val="00EA054F"/>
    <w:rsid w:val="00EA0B8C"/>
    <w:rsid w:val="00EA24F6"/>
    <w:rsid w:val="00EA250D"/>
    <w:rsid w:val="00EA280C"/>
    <w:rsid w:val="00EA3E1A"/>
    <w:rsid w:val="00EA5BCA"/>
    <w:rsid w:val="00EA6023"/>
    <w:rsid w:val="00EA73D7"/>
    <w:rsid w:val="00EB040B"/>
    <w:rsid w:val="00EB5777"/>
    <w:rsid w:val="00EB7502"/>
    <w:rsid w:val="00EC0EC4"/>
    <w:rsid w:val="00EC1372"/>
    <w:rsid w:val="00EC483C"/>
    <w:rsid w:val="00EC68B7"/>
    <w:rsid w:val="00ED04F6"/>
    <w:rsid w:val="00ED063F"/>
    <w:rsid w:val="00ED17A3"/>
    <w:rsid w:val="00ED1D91"/>
    <w:rsid w:val="00ED41D5"/>
    <w:rsid w:val="00ED43E2"/>
    <w:rsid w:val="00ED449E"/>
    <w:rsid w:val="00ED74D8"/>
    <w:rsid w:val="00EE035C"/>
    <w:rsid w:val="00EE192C"/>
    <w:rsid w:val="00EE2CAD"/>
    <w:rsid w:val="00EE434F"/>
    <w:rsid w:val="00EE4449"/>
    <w:rsid w:val="00EE45D9"/>
    <w:rsid w:val="00EE620D"/>
    <w:rsid w:val="00EE7A23"/>
    <w:rsid w:val="00EF04DA"/>
    <w:rsid w:val="00EF3226"/>
    <w:rsid w:val="00EF3B6E"/>
    <w:rsid w:val="00EF3C21"/>
    <w:rsid w:val="00EF42A0"/>
    <w:rsid w:val="00EF4CFF"/>
    <w:rsid w:val="00EF5B19"/>
    <w:rsid w:val="00EF6AF4"/>
    <w:rsid w:val="00EF6D73"/>
    <w:rsid w:val="00EF6E9C"/>
    <w:rsid w:val="00F000AD"/>
    <w:rsid w:val="00F00F40"/>
    <w:rsid w:val="00F03D23"/>
    <w:rsid w:val="00F066B6"/>
    <w:rsid w:val="00F06D37"/>
    <w:rsid w:val="00F07E77"/>
    <w:rsid w:val="00F1034B"/>
    <w:rsid w:val="00F10D4E"/>
    <w:rsid w:val="00F11253"/>
    <w:rsid w:val="00F1255C"/>
    <w:rsid w:val="00F125C0"/>
    <w:rsid w:val="00F13764"/>
    <w:rsid w:val="00F1458C"/>
    <w:rsid w:val="00F146CA"/>
    <w:rsid w:val="00F14B29"/>
    <w:rsid w:val="00F14F75"/>
    <w:rsid w:val="00F152A1"/>
    <w:rsid w:val="00F16565"/>
    <w:rsid w:val="00F21195"/>
    <w:rsid w:val="00F2551F"/>
    <w:rsid w:val="00F25ECF"/>
    <w:rsid w:val="00F26440"/>
    <w:rsid w:val="00F26B90"/>
    <w:rsid w:val="00F2707E"/>
    <w:rsid w:val="00F30885"/>
    <w:rsid w:val="00F311B3"/>
    <w:rsid w:val="00F32906"/>
    <w:rsid w:val="00F32A51"/>
    <w:rsid w:val="00F32CCA"/>
    <w:rsid w:val="00F33496"/>
    <w:rsid w:val="00F33E50"/>
    <w:rsid w:val="00F34444"/>
    <w:rsid w:val="00F3545B"/>
    <w:rsid w:val="00F35E9C"/>
    <w:rsid w:val="00F3699C"/>
    <w:rsid w:val="00F36CDA"/>
    <w:rsid w:val="00F36CFD"/>
    <w:rsid w:val="00F374E9"/>
    <w:rsid w:val="00F404B5"/>
    <w:rsid w:val="00F40570"/>
    <w:rsid w:val="00F413CB"/>
    <w:rsid w:val="00F41E02"/>
    <w:rsid w:val="00F42525"/>
    <w:rsid w:val="00F42634"/>
    <w:rsid w:val="00F43394"/>
    <w:rsid w:val="00F43822"/>
    <w:rsid w:val="00F4423B"/>
    <w:rsid w:val="00F446B9"/>
    <w:rsid w:val="00F4504F"/>
    <w:rsid w:val="00F45A04"/>
    <w:rsid w:val="00F45CB2"/>
    <w:rsid w:val="00F47598"/>
    <w:rsid w:val="00F52B30"/>
    <w:rsid w:val="00F53186"/>
    <w:rsid w:val="00F542A3"/>
    <w:rsid w:val="00F56D6E"/>
    <w:rsid w:val="00F56E47"/>
    <w:rsid w:val="00F57254"/>
    <w:rsid w:val="00F57F39"/>
    <w:rsid w:val="00F60C23"/>
    <w:rsid w:val="00F61389"/>
    <w:rsid w:val="00F621C1"/>
    <w:rsid w:val="00F64CA2"/>
    <w:rsid w:val="00F650A8"/>
    <w:rsid w:val="00F662D5"/>
    <w:rsid w:val="00F66FC8"/>
    <w:rsid w:val="00F67355"/>
    <w:rsid w:val="00F7019F"/>
    <w:rsid w:val="00F704DA"/>
    <w:rsid w:val="00F7130A"/>
    <w:rsid w:val="00F7190C"/>
    <w:rsid w:val="00F7198B"/>
    <w:rsid w:val="00F72E07"/>
    <w:rsid w:val="00F72FB2"/>
    <w:rsid w:val="00F73B68"/>
    <w:rsid w:val="00F74ADF"/>
    <w:rsid w:val="00F74B0D"/>
    <w:rsid w:val="00F76174"/>
    <w:rsid w:val="00F77DCF"/>
    <w:rsid w:val="00F80C72"/>
    <w:rsid w:val="00F819B5"/>
    <w:rsid w:val="00F81D48"/>
    <w:rsid w:val="00F823F9"/>
    <w:rsid w:val="00F831D1"/>
    <w:rsid w:val="00F8435A"/>
    <w:rsid w:val="00F85D86"/>
    <w:rsid w:val="00F866E2"/>
    <w:rsid w:val="00F87A0A"/>
    <w:rsid w:val="00F87F76"/>
    <w:rsid w:val="00F92571"/>
    <w:rsid w:val="00F92B2E"/>
    <w:rsid w:val="00F935FA"/>
    <w:rsid w:val="00F965C3"/>
    <w:rsid w:val="00F971E5"/>
    <w:rsid w:val="00F9726E"/>
    <w:rsid w:val="00F97415"/>
    <w:rsid w:val="00FA03BD"/>
    <w:rsid w:val="00FA0914"/>
    <w:rsid w:val="00FA1CCD"/>
    <w:rsid w:val="00FA23C6"/>
    <w:rsid w:val="00FA2932"/>
    <w:rsid w:val="00FA3C2D"/>
    <w:rsid w:val="00FA44B4"/>
    <w:rsid w:val="00FA4595"/>
    <w:rsid w:val="00FA57C7"/>
    <w:rsid w:val="00FA619E"/>
    <w:rsid w:val="00FA6523"/>
    <w:rsid w:val="00FA6A38"/>
    <w:rsid w:val="00FA7BF2"/>
    <w:rsid w:val="00FA7D2B"/>
    <w:rsid w:val="00FB0DAC"/>
    <w:rsid w:val="00FB1169"/>
    <w:rsid w:val="00FB207F"/>
    <w:rsid w:val="00FB3E5E"/>
    <w:rsid w:val="00FB4684"/>
    <w:rsid w:val="00FB6E22"/>
    <w:rsid w:val="00FC0EE3"/>
    <w:rsid w:val="00FC17F0"/>
    <w:rsid w:val="00FC1BF9"/>
    <w:rsid w:val="00FC6F90"/>
    <w:rsid w:val="00FD00DE"/>
    <w:rsid w:val="00FD01AD"/>
    <w:rsid w:val="00FD11AE"/>
    <w:rsid w:val="00FD1F07"/>
    <w:rsid w:val="00FD2564"/>
    <w:rsid w:val="00FD3200"/>
    <w:rsid w:val="00FD35E9"/>
    <w:rsid w:val="00FD3CB8"/>
    <w:rsid w:val="00FD4200"/>
    <w:rsid w:val="00FD4EFE"/>
    <w:rsid w:val="00FD620B"/>
    <w:rsid w:val="00FD7119"/>
    <w:rsid w:val="00FE0064"/>
    <w:rsid w:val="00FE03B4"/>
    <w:rsid w:val="00FE113D"/>
    <w:rsid w:val="00FE43B2"/>
    <w:rsid w:val="00FE5A08"/>
    <w:rsid w:val="00FF08AB"/>
    <w:rsid w:val="00FF194F"/>
    <w:rsid w:val="00FF2663"/>
    <w:rsid w:val="00FF3DD0"/>
    <w:rsid w:val="00FF41F7"/>
    <w:rsid w:val="00FF4DA1"/>
    <w:rsid w:val="00FF544E"/>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E669"/>
  <w15:docId w15:val="{F90A29D7-8E59-4588-B806-58693DAE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8F6"/>
    <w:pPr>
      <w:keepNext/>
      <w:keepLines/>
      <w:numPr>
        <w:numId w:val="2"/>
      </w:numPr>
      <w:spacing w:before="80" w:after="80"/>
      <w:ind w:left="360" w:hanging="360"/>
      <w:outlineLvl w:val="0"/>
    </w:pPr>
    <w:rPr>
      <w:rFonts w:eastAsiaTheme="majorEastAsia" w:cs="Times New Roman"/>
      <w:b/>
      <w:bCs/>
      <w:szCs w:val="24"/>
    </w:rPr>
  </w:style>
  <w:style w:type="paragraph" w:styleId="Heading2">
    <w:name w:val="heading 2"/>
    <w:basedOn w:val="Normal"/>
    <w:next w:val="Normal"/>
    <w:link w:val="Heading2Char"/>
    <w:uiPriority w:val="9"/>
    <w:unhideWhenUsed/>
    <w:qFormat/>
    <w:rsid w:val="002F48F6"/>
    <w:pPr>
      <w:keepNext/>
      <w:keepLines/>
      <w:numPr>
        <w:ilvl w:val="1"/>
        <w:numId w:val="2"/>
      </w:numPr>
      <w:spacing w:before="40"/>
      <w:ind w:left="547" w:hanging="547"/>
      <w:outlineLvl w:val="1"/>
    </w:pPr>
    <w:rPr>
      <w:rFonts w:eastAsiaTheme="majorEastAsia" w:cs="Times New Roman"/>
      <w:b/>
      <w:bCs/>
      <w:i/>
      <w:szCs w:val="24"/>
    </w:rPr>
  </w:style>
  <w:style w:type="paragraph" w:styleId="Heading3">
    <w:name w:val="heading 3"/>
    <w:basedOn w:val="Normal"/>
    <w:next w:val="Normal"/>
    <w:link w:val="Heading3Char"/>
    <w:uiPriority w:val="9"/>
    <w:semiHidden/>
    <w:unhideWhenUsed/>
    <w:qFormat/>
    <w:rsid w:val="002F48F6"/>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48F6"/>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48F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48F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48F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48F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48F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0A89"/>
  </w:style>
  <w:style w:type="paragraph" w:styleId="ListParagraph">
    <w:name w:val="List Paragraph"/>
    <w:basedOn w:val="Normal"/>
    <w:uiPriority w:val="34"/>
    <w:qFormat/>
    <w:rsid w:val="00DF0A89"/>
    <w:pPr>
      <w:ind w:left="720"/>
      <w:contextualSpacing/>
    </w:pPr>
  </w:style>
  <w:style w:type="character" w:customStyle="1" w:styleId="Heading1Char">
    <w:name w:val="Heading 1 Char"/>
    <w:basedOn w:val="DefaultParagraphFont"/>
    <w:link w:val="Heading1"/>
    <w:uiPriority w:val="9"/>
    <w:rsid w:val="002F48F6"/>
    <w:rPr>
      <w:rFonts w:eastAsiaTheme="majorEastAsia" w:cs="Times New Roman"/>
      <w:b/>
      <w:bCs/>
      <w:szCs w:val="24"/>
    </w:rPr>
  </w:style>
  <w:style w:type="character" w:customStyle="1" w:styleId="Heading2Char">
    <w:name w:val="Heading 2 Char"/>
    <w:basedOn w:val="DefaultParagraphFont"/>
    <w:link w:val="Heading2"/>
    <w:uiPriority w:val="9"/>
    <w:rsid w:val="002F48F6"/>
    <w:rPr>
      <w:rFonts w:eastAsiaTheme="majorEastAsia" w:cs="Times New Roman"/>
      <w:b/>
      <w:bCs/>
      <w:i/>
      <w:szCs w:val="24"/>
    </w:rPr>
  </w:style>
  <w:style w:type="character" w:customStyle="1" w:styleId="Heading3Char">
    <w:name w:val="Heading 3 Char"/>
    <w:basedOn w:val="DefaultParagraphFont"/>
    <w:link w:val="Heading3"/>
    <w:uiPriority w:val="9"/>
    <w:semiHidden/>
    <w:rsid w:val="002F48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48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48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48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48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48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48F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704DA"/>
    <w:rPr>
      <w:color w:val="0000FF" w:themeColor="hyperlink"/>
      <w:u w:val="single"/>
    </w:rPr>
  </w:style>
  <w:style w:type="paragraph" w:styleId="BalloonText">
    <w:name w:val="Balloon Text"/>
    <w:basedOn w:val="Normal"/>
    <w:link w:val="BalloonTextChar"/>
    <w:uiPriority w:val="99"/>
    <w:semiHidden/>
    <w:unhideWhenUsed/>
    <w:rsid w:val="004363B9"/>
    <w:rPr>
      <w:rFonts w:ascii="Tahoma" w:hAnsi="Tahoma" w:cs="Tahoma"/>
      <w:sz w:val="16"/>
      <w:szCs w:val="16"/>
    </w:rPr>
  </w:style>
  <w:style w:type="character" w:customStyle="1" w:styleId="BalloonTextChar">
    <w:name w:val="Balloon Text Char"/>
    <w:basedOn w:val="DefaultParagraphFont"/>
    <w:link w:val="BalloonText"/>
    <w:uiPriority w:val="99"/>
    <w:semiHidden/>
    <w:rsid w:val="004363B9"/>
    <w:rPr>
      <w:rFonts w:ascii="Tahoma" w:hAnsi="Tahoma" w:cs="Tahoma"/>
      <w:sz w:val="16"/>
      <w:szCs w:val="16"/>
    </w:rPr>
  </w:style>
  <w:style w:type="paragraph" w:styleId="Caption">
    <w:name w:val="caption"/>
    <w:basedOn w:val="Normal"/>
    <w:next w:val="Normal"/>
    <w:uiPriority w:val="35"/>
    <w:unhideWhenUsed/>
    <w:qFormat/>
    <w:rsid w:val="004363B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DD1A66"/>
    <w:rPr>
      <w:sz w:val="16"/>
      <w:szCs w:val="16"/>
    </w:rPr>
  </w:style>
  <w:style w:type="paragraph" w:styleId="CommentText">
    <w:name w:val="annotation text"/>
    <w:basedOn w:val="Normal"/>
    <w:link w:val="CommentTextChar"/>
    <w:uiPriority w:val="99"/>
    <w:semiHidden/>
    <w:unhideWhenUsed/>
    <w:rsid w:val="00DD1A66"/>
    <w:rPr>
      <w:sz w:val="20"/>
      <w:szCs w:val="20"/>
    </w:rPr>
  </w:style>
  <w:style w:type="character" w:customStyle="1" w:styleId="CommentTextChar">
    <w:name w:val="Comment Text Char"/>
    <w:basedOn w:val="DefaultParagraphFont"/>
    <w:link w:val="CommentText"/>
    <w:uiPriority w:val="99"/>
    <w:semiHidden/>
    <w:rsid w:val="00DD1A66"/>
    <w:rPr>
      <w:sz w:val="20"/>
      <w:szCs w:val="20"/>
    </w:rPr>
  </w:style>
  <w:style w:type="paragraph" w:styleId="CommentSubject">
    <w:name w:val="annotation subject"/>
    <w:basedOn w:val="CommentText"/>
    <w:next w:val="CommentText"/>
    <w:link w:val="CommentSubjectChar"/>
    <w:uiPriority w:val="99"/>
    <w:semiHidden/>
    <w:unhideWhenUsed/>
    <w:rsid w:val="00DD1A66"/>
    <w:rPr>
      <w:b/>
      <w:bCs/>
    </w:rPr>
  </w:style>
  <w:style w:type="character" w:customStyle="1" w:styleId="CommentSubjectChar">
    <w:name w:val="Comment Subject Char"/>
    <w:basedOn w:val="CommentTextChar"/>
    <w:link w:val="CommentSubject"/>
    <w:uiPriority w:val="99"/>
    <w:semiHidden/>
    <w:rsid w:val="00DD1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2980</TotalTime>
  <Pages>3</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Dustan</dc:creator>
  <cp:lastModifiedBy>mkillpack</cp:lastModifiedBy>
  <cp:revision>458</cp:revision>
  <dcterms:created xsi:type="dcterms:W3CDTF">2016-09-28T03:05:00Z</dcterms:created>
  <dcterms:modified xsi:type="dcterms:W3CDTF">2016-10-23T02:46:00Z</dcterms:modified>
</cp:coreProperties>
</file>